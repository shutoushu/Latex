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commentRangeStart w:id="0"/>
      <w:r>
        <w:rPr>
          <w:rFonts w:eastAsia="Times New Roman" w:cs="Courier New" w:ascii="Courier New" w:hAnsi="Courier New"/>
          <w:color w:val="606060"/>
          <w:sz w:val="20"/>
          <w:szCs w:val="20"/>
          <w:lang w:val="en-US" w:eastAsia="en-IN"/>
        </w:rPr>
        <w:t>%</w:t>
      </w:r>
      <w:r>
        <w:rPr>
          <w:rFonts w:eastAsia="Times New Roman" w:cs="Courier New" w:ascii="Courier New" w:hAnsi="Courier New"/>
          <w:color w:val="606060"/>
          <w:sz w:val="20"/>
          <w:szCs w:val="20"/>
          <w:lang w:val="en-US" w:eastAsia="en-IN"/>
        </w:rPr>
      </w:r>
      <w:commentRangeEnd w:id="0"/>
      <w:r>
        <w:commentReference w:id="0"/>
      </w:r>
      <w:r>
        <w:rPr>
          <w:rFonts w:eastAsia="Times New Roman" w:cs="Courier New" w:ascii="Courier New" w:hAnsi="Courier New"/>
          <w:color w:val="606060"/>
          <w:sz w:val="20"/>
          <w:szCs w:val="20"/>
          <w:lang w:val="en-US" w:eastAsia="en-IN"/>
        </w:rPr>
        <w:t>inkscape command memo  =&gt;   inkscape.com .\scenario.svg -o scenario.eps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\documentclass</w:t>
      </w:r>
      <w:r>
        <w:rPr>
          <w:rFonts w:eastAsia="Times New Roman" w:cs="Courier New" w:ascii="Courier New" w:hAnsi="Courier New"/>
          <w:color w:val="000000"/>
          <w:sz w:val="20"/>
          <w:szCs w:val="20"/>
          <w:lang w:val="en-US" w:eastAsia="en-IN"/>
        </w:rPr>
        <w:t>[conference]{</w:t>
      </w:r>
      <w:r>
        <w:rPr>
          <w:rFonts w:eastAsia="Times New Roman" w:cs="Courier New" w:ascii="Courier New" w:hAnsi="Courier New"/>
          <w:color w:val="000000"/>
          <w:sz w:val="20"/>
          <w:szCs w:val="20"/>
          <w:u w:val="single"/>
          <w:lang w:val="en-US" w:eastAsia="en-IN"/>
        </w:rPr>
        <w:t>IEEEtran</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\IEEEoverridecommandlockouts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606060"/>
          <w:sz w:val="20"/>
          <w:szCs w:val="20"/>
          <w:lang w:val="en-US" w:eastAsia="en-IN"/>
        </w:rPr>
        <w:t xml:space="preserve">% The preceding line is only needed to identify funding in the first footnote. If that is unneeded, please comment </w:t>
      </w:r>
      <w:del w:id="0" w:author="Editor03" w:date="2021-07-17T15:18:00Z">
        <w:r>
          <w:rPr>
            <w:rFonts w:eastAsia="Times New Roman" w:cs="Courier New" w:ascii="Courier New" w:hAnsi="Courier New"/>
            <w:color w:val="606060"/>
            <w:sz w:val="20"/>
            <w:szCs w:val="20"/>
            <w:lang w:val="en-US" w:eastAsia="en-IN"/>
          </w:rPr>
          <w:delText xml:space="preserve">it </w:delText>
        </w:r>
      </w:del>
      <w:ins w:id="1" w:author="Editor03" w:date="2021-07-17T15:18:00Z">
        <w:r>
          <w:rPr>
            <w:rFonts w:eastAsia="Times New Roman" w:cs="Courier New" w:ascii="Courier New" w:hAnsi="Courier New"/>
            <w:color w:val="606060"/>
            <w:sz w:val="20"/>
            <w:szCs w:val="20"/>
            <w:lang w:val="en-US" w:eastAsia="en-IN"/>
          </w:rPr>
          <w:t>on</w:t>
        </w:r>
      </w:ins>
      <w:del w:id="2" w:author="Editor03" w:date="2021-07-17T15:18:00Z">
        <w:r>
          <w:rPr>
            <w:rFonts w:eastAsia="Times New Roman" w:cs="Courier New" w:ascii="Courier New" w:hAnsi="Courier New"/>
            <w:color w:val="606060"/>
            <w:sz w:val="20"/>
            <w:szCs w:val="20"/>
            <w:lang w:val="en-US" w:eastAsia="en-IN"/>
          </w:rPr>
          <w:delText>out</w:delText>
        </w:r>
      </w:del>
      <w:ins w:id="3" w:author="Editor03" w:date="2021-07-17T15:18:00Z">
        <w:r>
          <w:rPr>
            <w:rFonts w:eastAsia="Times New Roman" w:cs="Courier New" w:ascii="Courier New" w:hAnsi="Courier New"/>
            <w:color w:val="606060"/>
            <w:sz w:val="20"/>
            <w:szCs w:val="20"/>
            <w:lang w:val="en-US" w:eastAsia="en-IN"/>
          </w:rPr>
          <w:t xml:space="preserve"> this</w:t>
        </w:r>
      </w:ins>
      <w:r>
        <w:rPr>
          <w:rFonts w:eastAsia="Times New Roman" w:cs="Courier New" w:ascii="Courier New" w:hAnsi="Courier New"/>
          <w:color w:val="60606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{cite}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{amsmath,amssymb,amsfonts}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{algorithmic}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{graphicx}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textcomp</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{xcolor}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[T1]{fontenc}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{lmodern}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\usepackage</w:t>
      </w:r>
      <w:r>
        <w:rPr>
          <w:rFonts w:eastAsia="Times New Roman" w:cs="Courier New" w:ascii="Courier New" w:hAnsi="Courier New"/>
          <w:color w:val="000000"/>
          <w:sz w:val="20"/>
          <w:szCs w:val="20"/>
          <w:lang w:val="en-US" w:eastAsia="en-IN"/>
        </w:rPr>
        <w:t>[justification=</w:t>
      </w:r>
      <w:r>
        <w:rPr>
          <w:rFonts w:eastAsia="Times New Roman" w:cs="Courier New" w:ascii="Courier New" w:hAnsi="Courier New"/>
          <w:color w:val="000000"/>
          <w:sz w:val="20"/>
          <w:szCs w:val="20"/>
          <w:u w:val="single"/>
          <w:lang w:val="en-US" w:eastAsia="en-IN"/>
        </w:rPr>
        <w:t>centering</w:t>
      </w:r>
      <w:r>
        <w:rPr>
          <w:rFonts w:eastAsia="Times New Roman" w:cs="Courier New" w:ascii="Courier New" w:hAnsi="Courier New"/>
          <w:color w:val="000000"/>
          <w:sz w:val="20"/>
          <w:szCs w:val="20"/>
          <w:lang w:val="en-US" w:eastAsia="en-IN"/>
        </w:rPr>
        <w:t>,skip=10pt,font=footnotesize]{caption}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\DeclareGraphicsExtensions</w:t>
      </w:r>
      <w:r>
        <w:rPr>
          <w:rFonts w:eastAsia="Times New Roman" w:cs="Courier New" w:ascii="Courier New" w:hAnsi="Courier New"/>
          <w:color w:val="000000"/>
          <w:sz w:val="20"/>
          <w:szCs w:val="20"/>
          <w:lang w:val="en-US" w:eastAsia="en-IN"/>
        </w:rPr>
        <w:t>{.pdf,.</w:t>
      </w:r>
      <w:r>
        <w:rPr>
          <w:rFonts w:eastAsia="Times New Roman" w:cs="Courier New" w:ascii="Courier New" w:hAnsi="Courier New"/>
          <w:color w:val="000000"/>
          <w:sz w:val="20"/>
          <w:szCs w:val="20"/>
          <w:u w:val="single"/>
          <w:lang w:val="en-US" w:eastAsia="en-IN"/>
        </w:rPr>
        <w:t>jpeg</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png</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\graphicspath</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\captionsetup</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labelsep</w:t>
      </w:r>
      <w:r>
        <w:rPr>
          <w:rFonts w:eastAsia="Times New Roman" w:cs="Courier New" w:ascii="Courier New" w:hAnsi="Courier New"/>
          <w:color w:val="000000"/>
          <w:sz w:val="20"/>
          <w:szCs w:val="20"/>
          <w:lang w:val="en-US" w:eastAsia="en-IN"/>
        </w:rPr>
        <w:t xml:space="preserve">=newline} </w:t>
      </w:r>
      <w:r>
        <w:rPr>
          <w:rFonts w:eastAsia="Times New Roman" w:cs="Courier New" w:ascii="Courier New" w:hAnsi="Courier New"/>
          <w:color w:val="606060"/>
          <w:sz w:val="20"/>
          <w:szCs w:val="20"/>
          <w:lang w:val="en-US" w:eastAsia="en-IN"/>
        </w:rPr>
        <w:t>% Make a newline between tables and captions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\def\BibTeX</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800000"/>
          <w:sz w:val="20"/>
          <w:szCs w:val="20"/>
          <w:lang w:val="en-US" w:eastAsia="en-IN"/>
        </w:rPr>
        <w:t>\rm</w:t>
      </w:r>
      <w:r>
        <w:rPr>
          <w:rFonts w:eastAsia="Times New Roman" w:cs="Courier New" w:ascii="Courier New" w:hAnsi="Courier New"/>
          <w:color w:val="000000"/>
          <w:sz w:val="20"/>
          <w:szCs w:val="20"/>
          <w:lang w:val="en-US" w:eastAsia="en-IN"/>
        </w:rPr>
        <w:t xml:space="preserve"> B</w:t>
      </w:r>
      <w:r>
        <w:rPr>
          <w:rFonts w:eastAsia="Times New Roman" w:cs="Courier New" w:ascii="Courier New" w:hAnsi="Courier New"/>
          <w:color w:val="800000"/>
          <w:sz w:val="20"/>
          <w:szCs w:val="20"/>
          <w:lang w:val="en-US" w:eastAsia="en-IN"/>
        </w:rPr>
        <w:t>\kern-.05em</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800000"/>
          <w:sz w:val="20"/>
          <w:szCs w:val="20"/>
          <w:lang w:val="en-US" w:eastAsia="en-IN"/>
        </w:rPr>
        <w:t>\sc</w:t>
      </w:r>
      <w:r>
        <w:rPr>
          <w:rFonts w:eastAsia="Times New Roman" w:cs="Courier New" w:ascii="Courier New" w:hAnsi="Courier New"/>
          <w:color w:val="000000"/>
          <w:sz w:val="20"/>
          <w:szCs w:val="20"/>
          <w:lang w:val="en-US" w:eastAsia="en-IN"/>
        </w:rPr>
        <w:t xml:space="preserve"> i</w:t>
      </w:r>
      <w:r>
        <w:rPr>
          <w:rFonts w:eastAsia="Times New Roman" w:cs="Courier New" w:ascii="Courier New" w:hAnsi="Courier New"/>
          <w:color w:val="800000"/>
          <w:sz w:val="20"/>
          <w:szCs w:val="20"/>
          <w:lang w:val="en-US" w:eastAsia="en-IN"/>
        </w:rPr>
        <w:t>\kern-.025em</w:t>
      </w:r>
      <w:r>
        <w:rPr>
          <w:rFonts w:eastAsia="Times New Roman" w:cs="Courier New" w:ascii="Courier New" w:hAnsi="Courier New"/>
          <w:color w:val="000000"/>
          <w:sz w:val="20"/>
          <w:szCs w:val="20"/>
          <w:lang w:val="en-US" w:eastAsia="en-IN"/>
        </w:rPr>
        <w:t xml:space="preserve"> b}</w:t>
      </w:r>
      <w:r>
        <w:rPr>
          <w:rFonts w:eastAsia="Times New Roman" w:cs="Courier New" w:ascii="Courier New" w:hAnsi="Courier New"/>
          <w:color w:val="800000"/>
          <w:sz w:val="20"/>
          <w:szCs w:val="20"/>
          <w:lang w:val="en-US" w:eastAsia="en-IN"/>
        </w:rPr>
        <w:t>\kern-.08em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T</w:t>
      </w:r>
      <w:r>
        <w:rPr>
          <w:rFonts w:eastAsia="Times New Roman" w:cs="Courier New" w:ascii="Courier New" w:hAnsi="Courier New"/>
          <w:color w:val="800000"/>
          <w:sz w:val="20"/>
          <w:szCs w:val="20"/>
          <w:lang w:val="en-US" w:eastAsia="en-IN"/>
        </w:rPr>
        <w:t>\kern-.1667em\lower.7ex\hbox</w:t>
      </w:r>
      <w:r>
        <w:rPr>
          <w:rFonts w:eastAsia="Times New Roman" w:cs="Courier New" w:ascii="Courier New" w:hAnsi="Courier New"/>
          <w:color w:val="000000"/>
          <w:sz w:val="20"/>
          <w:szCs w:val="20"/>
          <w:lang w:val="en-US" w:eastAsia="en-IN"/>
        </w:rPr>
        <w:t>{E}</w:t>
      </w:r>
      <w:r>
        <w:rPr>
          <w:rFonts w:eastAsia="Times New Roman" w:cs="Courier New" w:ascii="Courier New" w:hAnsi="Courier New"/>
          <w:color w:val="800000"/>
          <w:sz w:val="20"/>
          <w:szCs w:val="20"/>
          <w:lang w:val="en-US" w:eastAsia="en-IN"/>
        </w:rPr>
        <w:t>\kern-.125emX</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{document}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\title</w:t>
      </w:r>
      <w:r>
        <w:rPr>
          <w:rFonts w:eastAsia="Times New Roman" w:cs="Courier New" w:ascii="Courier New" w:hAnsi="Courier New"/>
          <w:color w:val="000000"/>
          <w:sz w:val="20"/>
          <w:szCs w:val="20"/>
          <w:lang w:val="en-US" w:eastAsia="en-IN"/>
        </w:rPr>
        <w:t>{Shadowi</w:t>
      </w:r>
      <w:bookmarkStart w:id="0" w:name="_GoBack"/>
      <w:bookmarkEnd w:id="0"/>
      <w:r>
        <w:rPr>
          <w:rFonts w:eastAsia="Times New Roman" w:cs="Courier New" w:ascii="Courier New" w:hAnsi="Courier New"/>
          <w:color w:val="000000"/>
          <w:sz w:val="20"/>
          <w:szCs w:val="20"/>
          <w:lang w:val="en-US" w:eastAsia="en-IN"/>
        </w:rPr>
        <w:t>ng</w:t>
      </w:r>
      <w:ins w:id="4" w:author="Author" w:date="2021-07-22T17:57:00Z">
        <w:r>
          <w:rPr>
            <w:rFonts w:eastAsia="Times New Roman" w:cs="Courier New" w:ascii="Courier New" w:hAnsi="Courier New"/>
            <w:color w:val="000000"/>
            <w:sz w:val="20"/>
            <w:szCs w:val="20"/>
            <w:lang w:val="en-US" w:eastAsia="en-IN"/>
          </w:rPr>
          <w:t>-</w:t>
        </w:r>
      </w:ins>
      <w:del w:id="5" w:author="Author" w:date="2021-07-22T17:57:00Z">
        <w:r>
          <w:rPr>
            <w:rFonts w:eastAsia="Times New Roman" w:cs="Courier New" w:ascii="Courier New" w:hAnsi="Courier New"/>
            <w:color w:val="000000"/>
            <w:sz w:val="20"/>
            <w:szCs w:val="20"/>
            <w:lang w:val="en-US" w:eastAsia="en-IN"/>
          </w:rPr>
          <w:delText xml:space="preserve"> </w:delText>
        </w:r>
      </w:del>
      <w:r>
        <w:rPr>
          <w:rFonts w:eastAsia="Times New Roman" w:cs="Courier New" w:ascii="Courier New" w:hAnsi="Courier New"/>
          <w:color w:val="000000"/>
          <w:sz w:val="20"/>
          <w:szCs w:val="20"/>
          <w:lang w:val="en-US" w:eastAsia="en-IN"/>
        </w:rPr>
        <w:t>Fading</w:t>
      </w:r>
      <w:ins w:id="6" w:author="Author" w:date="2021-07-22T17:57:00Z">
        <w:r>
          <w:rPr>
            <w:rFonts w:eastAsia="Times New Roman" w:cs="Courier New" w:ascii="Courier New" w:hAnsi="Courier New"/>
            <w:color w:val="000000"/>
            <w:sz w:val="20"/>
            <w:szCs w:val="20"/>
            <w:lang w:val="en-US" w:eastAsia="en-IN"/>
          </w:rPr>
          <w:t>-</w:t>
        </w:r>
      </w:ins>
      <w:del w:id="7" w:author="Author" w:date="2021-07-22T17:57:00Z">
        <w:r>
          <w:rPr>
            <w:rFonts w:eastAsia="Times New Roman" w:cs="Courier New" w:ascii="Courier New" w:hAnsi="Courier New"/>
            <w:color w:val="000000"/>
            <w:sz w:val="20"/>
            <w:szCs w:val="20"/>
            <w:lang w:val="en-US" w:eastAsia="en-IN"/>
          </w:rPr>
          <w:delText xml:space="preserve"> </w:delText>
        </w:r>
      </w:del>
      <w:r>
        <w:rPr>
          <w:rFonts w:eastAsia="Times New Roman" w:cs="Courier New" w:ascii="Courier New" w:hAnsi="Courier New"/>
          <w:color w:val="000000"/>
          <w:sz w:val="20"/>
          <w:szCs w:val="20"/>
          <w:lang w:val="en-US" w:eastAsia="en-IN"/>
        </w:rPr>
        <w:t xml:space="preserve">based Intersection Geographic Opportunistic Routing Protocol for Urban </w:t>
      </w:r>
      <w:r>
        <w:rPr>
          <w:rFonts w:eastAsia="Times New Roman" w:cs="Courier New" w:ascii="Courier New" w:hAnsi="Courier New"/>
          <w:color w:val="000000"/>
          <w:sz w:val="20"/>
          <w:szCs w:val="20"/>
          <w:u w:val="single"/>
          <w:lang w:val="en-US" w:eastAsia="en-IN"/>
        </w:rPr>
        <w:t>VANETs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\author</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Shuto</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Takahashi</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Ritsumeikan</w:t>
      </w:r>
      <w:r>
        <w:rPr>
          <w:rFonts w:eastAsia="Times New Roman" w:cs="Courier New" w:ascii="Courier New" w:hAnsi="Courier New"/>
          <w:color w:val="000000"/>
          <w:sz w:val="20"/>
          <w:szCs w:val="20"/>
          <w:lang w:val="en-US" w:eastAsia="en-IN"/>
        </w:rPr>
        <w:t xml:space="preserve"> University</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Graduate School</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 xml:space="preserve">of </w:t>
      </w:r>
      <w:r>
        <w:rPr>
          <w:rFonts w:eastAsia="Times New Roman" w:cs="Courier New" w:ascii="Courier New" w:hAnsi="Courier New"/>
          <w:color w:val="000000"/>
          <w:sz w:val="20"/>
          <w:szCs w:val="20"/>
          <w:u w:val="single"/>
          <w:lang w:val="en-US" w:eastAsia="en-IN"/>
        </w:rPr>
        <w:t>Inf</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Sci</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Eng</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is0361er@ed</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ritsumei</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ac</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jp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Masami</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Yoshida</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Ritsumeikan</w:t>
      </w:r>
      <w:r>
        <w:rPr>
          <w:rFonts w:eastAsia="Times New Roman" w:cs="Courier New" w:ascii="Courier New" w:hAnsi="Courier New"/>
          <w:color w:val="000000"/>
          <w:sz w:val="20"/>
          <w:szCs w:val="20"/>
          <w:lang w:val="en-US" w:eastAsia="en-IN"/>
        </w:rPr>
        <w:t xml:space="preserve"> University</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Graduate School</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 xml:space="preserve">of </w:t>
      </w:r>
      <w:r>
        <w:rPr>
          <w:rFonts w:eastAsia="Times New Roman" w:cs="Courier New" w:ascii="Courier New" w:hAnsi="Courier New"/>
          <w:color w:val="000000"/>
          <w:sz w:val="20"/>
          <w:szCs w:val="20"/>
          <w:u w:val="single"/>
          <w:lang w:val="en-US" w:eastAsia="en-IN"/>
        </w:rPr>
        <w:t>Inf</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Sci</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Eng</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is0195hr@ed</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ritsumei</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ac</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jp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 xml:space="preserve">Alberto </w:t>
      </w:r>
      <w:r>
        <w:rPr>
          <w:rFonts w:eastAsia="Times New Roman" w:cs="Courier New" w:ascii="Courier New" w:hAnsi="Courier New"/>
          <w:color w:val="000000"/>
          <w:sz w:val="20"/>
          <w:szCs w:val="20"/>
          <w:u w:val="single"/>
          <w:lang w:val="en-US" w:eastAsia="en-IN"/>
        </w:rPr>
        <w:t>Gallegos</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Ramonet</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Ritsumeikan</w:t>
      </w:r>
      <w:r>
        <w:rPr>
          <w:rFonts w:eastAsia="Times New Roman" w:cs="Courier New" w:ascii="Courier New" w:hAnsi="Courier New"/>
          <w:color w:val="000000"/>
          <w:sz w:val="20"/>
          <w:szCs w:val="20"/>
          <w:lang w:val="en-US" w:eastAsia="en-IN"/>
        </w:rPr>
        <w:t xml:space="preserve"> University</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College of</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Inf</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Sci</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Eng</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ramonet@fc</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ritsumei</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ac</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jp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Taku</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Noguchi</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Ritsumeikan</w:t>
      </w:r>
      <w:r>
        <w:rPr>
          <w:rFonts w:eastAsia="Times New Roman" w:cs="Courier New" w:ascii="Courier New" w:hAnsi="Courier New"/>
          <w:color w:val="000000"/>
          <w:sz w:val="20"/>
          <w:szCs w:val="20"/>
          <w:lang w:val="en-US" w:eastAsia="en-IN"/>
        </w:rPr>
        <w:t xml:space="preserve"> University</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College of</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Inf</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Sci</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Eng</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8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noguchi@is</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ritsumei</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ac</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jp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\maketitle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{abstract}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ins w:id="8" w:author="Editor03" w:date="2021-07-17T15:18:00Z">
        <w:r>
          <w:rPr>
            <w:rFonts w:eastAsia="Times New Roman" w:cs="Courier New" w:ascii="Courier New" w:hAnsi="Courier New"/>
            <w:color w:val="000000"/>
            <w:sz w:val="20"/>
            <w:szCs w:val="20"/>
            <w:lang w:val="en-US" w:eastAsia="en-IN"/>
          </w:rPr>
          <w:t>vehicular ad-hoc</w:t>
        </w:r>
      </w:ins>
      <w:del w:id="9" w:author="Editor03" w:date="2021-07-17T15:18:00Z">
        <w:r>
          <w:rPr>
            <w:rFonts w:eastAsia="Times New Roman" w:cs="Courier New" w:ascii="Courier New" w:hAnsi="Courier New"/>
            <w:color w:val="000000"/>
            <w:sz w:val="20"/>
            <w:szCs w:val="20"/>
            <w:lang w:val="en-US" w:eastAsia="en-IN"/>
          </w:rPr>
          <w:delText>Vehicular Ad-</w:delText>
        </w:r>
      </w:del>
      <w:del w:id="10" w:author="Editor03" w:date="2021-07-17T15:18:00Z">
        <w:r>
          <w:rPr>
            <w:rFonts w:eastAsia="Times New Roman" w:cs="Courier New" w:ascii="Courier New" w:hAnsi="Courier New"/>
            <w:color w:val="000000"/>
            <w:sz w:val="20"/>
            <w:szCs w:val="20"/>
            <w:u w:val="single"/>
            <w:lang w:val="en-US" w:eastAsia="en-IN"/>
          </w:rPr>
          <w:delText>hoc</w:delText>
        </w:r>
      </w:del>
      <w:r>
        <w:rPr>
          <w:rFonts w:eastAsia="Times New Roman" w:cs="Courier New" w:ascii="Courier New" w:hAnsi="Courier New"/>
          <w:color w:val="000000"/>
          <w:sz w:val="20"/>
          <w:szCs w:val="20"/>
          <w:lang w:val="en-US" w:eastAsia="en-IN"/>
        </w:rPr>
        <w:t xml:space="preserve"> </w:t>
      </w:r>
      <w:ins w:id="11" w:author="Editor03" w:date="2021-07-17T15:18:00Z">
        <w:r>
          <w:rPr>
            <w:rFonts w:eastAsia="Times New Roman" w:cs="Courier New" w:ascii="Courier New" w:hAnsi="Courier New"/>
            <w:color w:val="000000"/>
            <w:sz w:val="20"/>
            <w:szCs w:val="20"/>
            <w:lang w:val="en-US" w:eastAsia="en-IN"/>
          </w:rPr>
          <w:t>networks</w:t>
        </w:r>
      </w:ins>
      <w:del w:id="12" w:author="Editor03" w:date="2021-07-17T15:18:00Z">
        <w:r>
          <w:rPr>
            <w:rFonts w:eastAsia="Times New Roman" w:cs="Courier New" w:ascii="Courier New" w:hAnsi="Courier New"/>
            <w:color w:val="000000"/>
            <w:sz w:val="20"/>
            <w:szCs w:val="20"/>
            <w:lang w:val="en-US" w:eastAsia="en-IN"/>
          </w:rPr>
          <w:delText>Networks</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VANETs</w:t>
      </w:r>
      <w:r>
        <w:rPr>
          <w:rFonts w:eastAsia="Times New Roman" w:cs="Courier New" w:ascii="Courier New" w:hAnsi="Courier New"/>
          <w:color w:val="000000"/>
          <w:sz w:val="20"/>
          <w:szCs w:val="20"/>
          <w:lang w:val="en-US" w:eastAsia="en-IN"/>
        </w:rPr>
        <w:t xml:space="preserve">), the presence of </w:t>
      </w:r>
      <w:del w:id="13" w:author="Author" w:date="2021-07-22T17:25:00Z">
        <w:r>
          <w:rPr>
            <w:rFonts w:eastAsia="Times New Roman" w:cs="Courier New" w:ascii="Courier New" w:hAnsi="Courier New"/>
            <w:color w:val="000000"/>
            <w:sz w:val="20"/>
            <w:szCs w:val="20"/>
            <w:lang w:val="en-US" w:eastAsia="en-IN"/>
          </w:rPr>
          <w:delText xml:space="preserve">many </w:delText>
        </w:r>
      </w:del>
      <w:r>
        <w:rPr>
          <w:rFonts w:eastAsia="Times New Roman" w:cs="Courier New" w:ascii="Courier New" w:hAnsi="Courier New"/>
          <w:color w:val="000000"/>
          <w:sz w:val="20"/>
          <w:szCs w:val="20"/>
          <w:lang w:val="en-US" w:eastAsia="en-IN"/>
        </w:rPr>
        <w:t>obstacles</w:t>
      </w:r>
      <w:del w:id="14" w:author="Author" w:date="2021-07-22T17:25: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such as buildings and trees</w:t>
      </w:r>
      <w:del w:id="15" w:author="Author" w:date="2021-07-22T17:25: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cause shadowing and fading, which interfere with the propagation of radio waves. </w:t>
      </w:r>
      <w:del w:id="16" w:author="Author" w:date="2021-07-22T17:25:00Z">
        <w:r>
          <w:rPr>
            <w:rFonts w:eastAsia="Times New Roman" w:cs="Courier New" w:ascii="Courier New" w:hAnsi="Courier New"/>
            <w:color w:val="000000"/>
            <w:sz w:val="20"/>
            <w:szCs w:val="20"/>
            <w:lang w:val="en-US" w:eastAsia="en-IN"/>
          </w:rPr>
          <w:delText xml:space="preserve"> However</w:delText>
        </w:r>
      </w:del>
      <w:ins w:id="17" w:author="Author" w:date="2021-07-22T17:25:00Z">
        <w:r>
          <w:rPr>
            <w:rFonts w:eastAsia="Times New Roman" w:cs="Courier New" w:ascii="Courier New" w:hAnsi="Courier New"/>
            <w:color w:val="000000"/>
            <w:sz w:val="20"/>
            <w:szCs w:val="20"/>
            <w:lang w:val="en-US" w:eastAsia="en-IN"/>
          </w:rPr>
          <w:t>Despite this</w:t>
        </w:r>
      </w:ins>
      <w:r>
        <w:rPr>
          <w:rFonts w:eastAsia="Times New Roman" w:cs="Courier New" w:ascii="Courier New" w:hAnsi="Courier New"/>
          <w:color w:val="000000"/>
          <w:sz w:val="20"/>
          <w:szCs w:val="20"/>
          <w:lang w:val="en-US" w:eastAsia="en-IN"/>
        </w:rPr>
        <w:t xml:space="preserve">, most of the existing opportunistic routing protocols do not </w:t>
      </w:r>
      <w:ins w:id="18" w:author="Editor03" w:date="2021-07-17T15:18:00Z">
        <w:r>
          <w:rPr>
            <w:rFonts w:eastAsia="Times New Roman" w:cs="Courier New" w:ascii="Courier New" w:hAnsi="Courier New"/>
            <w:color w:val="000000"/>
            <w:sz w:val="20"/>
            <w:szCs w:val="20"/>
            <w:lang w:val="en-US" w:eastAsia="en-IN"/>
          </w:rPr>
          <w:t>consider</w:t>
        </w:r>
      </w:ins>
      <w:del w:id="19" w:author="Editor03" w:date="2021-07-17T15:18:00Z">
        <w:r>
          <w:rPr>
            <w:rFonts w:eastAsia="Times New Roman" w:cs="Courier New" w:ascii="Courier New" w:hAnsi="Courier New"/>
            <w:color w:val="000000"/>
            <w:sz w:val="20"/>
            <w:szCs w:val="20"/>
            <w:lang w:val="en-US" w:eastAsia="en-IN"/>
          </w:rPr>
          <w:delText>take into account</w:delText>
        </w:r>
      </w:del>
      <w:r>
        <w:rPr>
          <w:rFonts w:eastAsia="Times New Roman" w:cs="Courier New" w:ascii="Courier New" w:hAnsi="Courier New"/>
          <w:color w:val="000000"/>
          <w:sz w:val="20"/>
          <w:szCs w:val="20"/>
          <w:lang w:val="en-US" w:eastAsia="en-IN"/>
        </w:rPr>
        <w:t xml:space="preserve"> shadowing in  their simulations, which may lead to an overestimation of </w:t>
      </w:r>
      <w:ins w:id="20" w:author="Editor03" w:date="2021-07-17T15:18:00Z">
        <w:r>
          <w:rPr>
            <w:rFonts w:eastAsia="Times New Roman" w:cs="Courier New" w:ascii="Courier New" w:hAnsi="Courier New"/>
            <w:color w:val="000000"/>
            <w:sz w:val="20"/>
            <w:szCs w:val="20"/>
            <w:u w:val="single"/>
            <w:lang w:val="en-US" w:eastAsia="en-IN"/>
          </w:rPr>
          <w:t>VANET</w:t>
        </w:r>
      </w:ins>
      <w:del w:id="21" w:author="Editor03" w:date="2021-07-17T15:18:00Z">
        <w:r>
          <w:rPr>
            <w:rFonts w:eastAsia="Times New Roman" w:cs="Courier New" w:ascii="Courier New" w:hAnsi="Courier New"/>
            <w:color w:val="000000"/>
            <w:sz w:val="20"/>
            <w:szCs w:val="20"/>
            <w:u w:val="single"/>
            <w:lang w:val="en-US" w:eastAsia="en-IN"/>
          </w:rPr>
          <w:delText>VANETs</w:delText>
        </w:r>
      </w:del>
      <w:r>
        <w:rPr>
          <w:rFonts w:eastAsia="Times New Roman" w:cs="Courier New" w:ascii="Courier New" w:hAnsi="Courier New"/>
          <w:color w:val="000000"/>
          <w:sz w:val="20"/>
          <w:szCs w:val="20"/>
          <w:lang w:val="en-US" w:eastAsia="en-IN"/>
        </w:rPr>
        <w:t xml:space="preserve"> performance.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To solve this problem, our proposed routing protocol can minimize the effect of shadowing by actively selecting street intersection nodes as relay nodes. In this study, we investigated the effect of shadowing on an existing routing protocol</w:t>
      </w:r>
      <w:ins w:id="22" w:author="Editor03" w:date="2021-07-17T15:18:00Z">
        <w:r>
          <w:rPr>
            <w:rFonts w:eastAsia="Times New Roman" w:cs="Courier New" w:ascii="Courier New" w:hAnsi="Courier New"/>
            <w:color w:val="000000"/>
            <w:sz w:val="20"/>
            <w:szCs w:val="20"/>
            <w:lang w:val="en-US" w:eastAsia="en-IN"/>
          </w:rPr>
          <w:t>,</w:t>
        </w:r>
      </w:ins>
      <w:ins w:id="23" w:author="Author" w:date="2021-07-22T17:47:00Z">
        <w:r>
          <w:rPr>
            <w:rFonts w:eastAsia="Times New Roman" w:cs="Courier New" w:ascii="Courier New" w:hAnsi="Courier New"/>
            <w:color w:val="000000"/>
            <w:sz w:val="20"/>
            <w:szCs w:val="20"/>
            <w:lang w:val="en-US" w:eastAsia="en-IN"/>
          </w:rPr>
          <w:t xml:space="preserve"> link state aware geographic opportunistic</w:t>
        </w:r>
      </w:ins>
      <w:r>
        <w:rPr>
          <w:rFonts w:eastAsia="Times New Roman" w:cs="Courier New" w:ascii="Courier New" w:hAnsi="Courier New"/>
          <w:color w:val="000000"/>
          <w:sz w:val="20"/>
          <w:szCs w:val="20"/>
          <w:lang w:val="en-US" w:eastAsia="en-IN"/>
        </w:rPr>
        <w:t xml:space="preserve"> </w:t>
      </w:r>
      <w:ins w:id="24" w:author="Author" w:date="2021-07-22T17:47: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u w:val="single"/>
          <w:lang w:val="en-US" w:eastAsia="en-IN"/>
        </w:rPr>
        <w:t>LSGO</w:t>
      </w:r>
      <w:ins w:id="25" w:author="Author" w:date="2021-07-22T17:47:00Z">
        <w:r>
          <w:rPr>
            <w:rFonts w:eastAsia="Times New Roman" w:cs="Courier New" w:ascii="Courier New" w:hAnsi="Courier New"/>
            <w:color w:val="000000"/>
            <w:sz w:val="20"/>
            <w:szCs w:val="20"/>
            <w:u w:val="single"/>
            <w:lang w:val="en-US" w:eastAsia="en-IN"/>
          </w:rPr>
          <w:t>) routing</w:t>
        </w:r>
      </w:ins>
      <w:r>
        <w:rPr>
          <w:rFonts w:eastAsia="Times New Roman" w:cs="Courier New" w:ascii="Courier New" w:hAnsi="Courier New"/>
          <w:color w:val="000000"/>
          <w:sz w:val="20"/>
          <w:szCs w:val="20"/>
          <w:lang w:val="en-US" w:eastAsia="en-IN"/>
        </w:rPr>
        <w:t xml:space="preserve">, using a shadowing obstacle model implemented </w:t>
      </w:r>
      <w:ins w:id="26" w:author="Editor03" w:date="2021-07-17T15:18:00Z">
        <w:r>
          <w:rPr>
            <w:rFonts w:eastAsia="Times New Roman" w:cs="Courier New" w:ascii="Courier New" w:hAnsi="Courier New"/>
            <w:color w:val="000000"/>
            <w:sz w:val="20"/>
            <w:szCs w:val="20"/>
            <w:u w:val="single"/>
            <w:lang w:val="en-US" w:eastAsia="en-IN"/>
          </w:rPr>
          <w:t xml:space="preserve">in </w:t>
        </w:r>
      </w:ins>
      <w:r>
        <w:rPr>
          <w:rFonts w:eastAsia="Times New Roman" w:cs="Courier New" w:ascii="Courier New" w:hAnsi="Courier New"/>
          <w:color w:val="000000"/>
          <w:sz w:val="20"/>
          <w:szCs w:val="20"/>
          <w:u w:val="single"/>
          <w:lang w:val="en-US" w:eastAsia="en-IN"/>
        </w:rPr>
        <w:t>ns</w:t>
      </w:r>
      <w:r>
        <w:rPr>
          <w:rFonts w:eastAsia="Times New Roman" w:cs="Courier New" w:ascii="Courier New" w:hAnsi="Courier New"/>
          <w:color w:val="000000"/>
          <w:sz w:val="20"/>
          <w:szCs w:val="20"/>
          <w:lang w:val="en-US" w:eastAsia="en-IN"/>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Additionally, we propose a </w:t>
      </w:r>
      <w:del w:id="27" w:author="Author" w:date="2021-07-22T17:47:00Z">
        <w:r>
          <w:rPr>
            <w:rFonts w:eastAsia="Times New Roman" w:cs="Courier New" w:ascii="Courier New" w:hAnsi="Courier New"/>
            <w:color w:val="000000"/>
            <w:sz w:val="20"/>
            <w:szCs w:val="20"/>
            <w:lang w:val="en-US" w:eastAsia="en-IN"/>
          </w:rPr>
          <w:delText>S</w:delText>
        </w:r>
      </w:del>
      <w:ins w:id="28" w:author="Author" w:date="2021-07-22T17:47:00Z">
        <w:r>
          <w:rPr>
            <w:rFonts w:eastAsia="Times New Roman" w:cs="Courier New" w:ascii="Courier New" w:hAnsi="Courier New"/>
            <w:color w:val="000000"/>
            <w:sz w:val="20"/>
            <w:szCs w:val="20"/>
            <w:lang w:val="en-US" w:eastAsia="en-IN"/>
          </w:rPr>
          <w:t>s</w:t>
        </w:r>
      </w:ins>
      <w:r>
        <w:rPr>
          <w:rFonts w:eastAsia="Times New Roman" w:cs="Courier New" w:ascii="Courier New" w:hAnsi="Courier New"/>
          <w:color w:val="000000"/>
          <w:sz w:val="20"/>
          <w:szCs w:val="20"/>
          <w:lang w:val="en-US" w:eastAsia="en-IN"/>
        </w:rPr>
        <w:t>hadowing</w:t>
      </w:r>
      <w:ins w:id="29" w:author="Author" w:date="2021-07-22T17:47:00Z">
        <w:r>
          <w:rPr>
            <w:rFonts w:eastAsia="Times New Roman" w:cs="Courier New" w:ascii="Courier New" w:hAnsi="Courier New"/>
            <w:color w:val="000000"/>
            <w:sz w:val="20"/>
            <w:szCs w:val="20"/>
            <w:lang w:val="en-US" w:eastAsia="en-IN"/>
          </w:rPr>
          <w:t>-</w:t>
        </w:r>
      </w:ins>
      <w:del w:id="30" w:author="Author" w:date="2021-07-22T17:47:00Z">
        <w:r>
          <w:rPr>
            <w:rFonts w:eastAsia="Times New Roman" w:cs="Courier New" w:ascii="Courier New" w:hAnsi="Courier New"/>
            <w:color w:val="000000"/>
            <w:sz w:val="20"/>
            <w:szCs w:val="20"/>
            <w:lang w:val="en-US" w:eastAsia="en-IN"/>
          </w:rPr>
          <w:delText xml:space="preserve"> F</w:delText>
        </w:r>
      </w:del>
      <w:ins w:id="31" w:author="Author" w:date="2021-07-22T17:47:00Z">
        <w:r>
          <w:rPr>
            <w:rFonts w:eastAsia="Times New Roman" w:cs="Courier New" w:ascii="Courier New" w:hAnsi="Courier New"/>
            <w:color w:val="000000"/>
            <w:sz w:val="20"/>
            <w:szCs w:val="20"/>
            <w:lang w:val="en-US" w:eastAsia="en-IN"/>
          </w:rPr>
          <w:t>f</w:t>
        </w:r>
      </w:ins>
      <w:r>
        <w:rPr>
          <w:rFonts w:eastAsia="Times New Roman" w:cs="Courier New" w:ascii="Courier New" w:hAnsi="Courier New"/>
          <w:color w:val="000000"/>
          <w:sz w:val="20"/>
          <w:szCs w:val="20"/>
          <w:lang w:val="en-US" w:eastAsia="en-IN"/>
        </w:rPr>
        <w:t xml:space="preserve">ading </w:t>
      </w:r>
      <w:ins w:id="32" w:author="Author" w:date="2021-07-22T17:47:00Z">
        <w:r>
          <w:rPr>
            <w:rFonts w:eastAsia="Times New Roman" w:cs="Courier New" w:ascii="Courier New" w:hAnsi="Courier New"/>
            <w:color w:val="000000"/>
            <w:sz w:val="20"/>
            <w:szCs w:val="20"/>
            <w:lang w:val="en-US" w:eastAsia="en-IN"/>
          </w:rPr>
          <w:t>-</w:t>
        </w:r>
      </w:ins>
      <w:del w:id="33" w:author="Author" w:date="2021-07-22T17:47:00Z">
        <w:r>
          <w:rPr>
            <w:rFonts w:eastAsia="Times New Roman" w:cs="Courier New" w:ascii="Courier New" w:hAnsi="Courier New"/>
            <w:color w:val="000000"/>
            <w:sz w:val="20"/>
            <w:szCs w:val="20"/>
            <w:lang w:val="en-US" w:eastAsia="en-IN"/>
          </w:rPr>
          <w:delText xml:space="preserve"> </w:delText>
        </w:r>
      </w:del>
      <w:r>
        <w:rPr>
          <w:rFonts w:eastAsia="Times New Roman" w:cs="Courier New" w:ascii="Courier New" w:hAnsi="Courier New"/>
          <w:color w:val="000000"/>
          <w:sz w:val="20"/>
          <w:szCs w:val="20"/>
          <w:lang w:val="en-US" w:eastAsia="en-IN"/>
        </w:rPr>
        <w:t xml:space="preserve">based </w:t>
      </w:r>
      <w:del w:id="34" w:author="Author" w:date="2021-07-22T17:47:00Z">
        <w:r>
          <w:rPr>
            <w:rFonts w:eastAsia="Times New Roman" w:cs="Courier New" w:ascii="Courier New" w:hAnsi="Courier New"/>
            <w:color w:val="000000"/>
            <w:sz w:val="20"/>
            <w:szCs w:val="20"/>
            <w:lang w:val="en-US" w:eastAsia="en-IN"/>
          </w:rPr>
          <w:delText>I</w:delText>
        </w:r>
      </w:del>
      <w:ins w:id="35" w:author="Author" w:date="2021-07-22T17:47:00Z">
        <w:r>
          <w:rPr>
            <w:rFonts w:eastAsia="Times New Roman" w:cs="Courier New" w:ascii="Courier New" w:hAnsi="Courier New"/>
            <w:color w:val="000000"/>
            <w:sz w:val="20"/>
            <w:szCs w:val="20"/>
            <w:lang w:val="en-US" w:eastAsia="en-IN"/>
          </w:rPr>
          <w:t>i</w:t>
        </w:r>
      </w:ins>
      <w:r>
        <w:rPr>
          <w:rFonts w:eastAsia="Times New Roman" w:cs="Courier New" w:ascii="Courier New" w:hAnsi="Courier New"/>
          <w:color w:val="000000"/>
          <w:sz w:val="20"/>
          <w:szCs w:val="20"/>
          <w:lang w:val="en-US" w:eastAsia="en-IN"/>
        </w:rPr>
        <w:t xml:space="preserve">ntersection </w:t>
      </w:r>
      <w:del w:id="36" w:author="Author" w:date="2021-07-22T17:47:00Z">
        <w:r>
          <w:rPr>
            <w:rFonts w:eastAsia="Times New Roman" w:cs="Courier New" w:ascii="Courier New" w:hAnsi="Courier New"/>
            <w:color w:val="000000"/>
            <w:sz w:val="20"/>
            <w:szCs w:val="20"/>
            <w:lang w:val="en-US" w:eastAsia="en-IN"/>
          </w:rPr>
          <w:delText>G</w:delText>
        </w:r>
      </w:del>
      <w:ins w:id="37" w:author="Author" w:date="2021-07-22T17:47:00Z">
        <w:r>
          <w:rPr>
            <w:rFonts w:eastAsia="Times New Roman" w:cs="Courier New" w:ascii="Courier New" w:hAnsi="Courier New"/>
            <w:color w:val="000000"/>
            <w:sz w:val="20"/>
            <w:szCs w:val="20"/>
            <w:lang w:val="en-US" w:eastAsia="en-IN"/>
          </w:rPr>
          <w:t>g</w:t>
        </w:r>
      </w:ins>
      <w:r>
        <w:rPr>
          <w:rFonts w:eastAsia="Times New Roman" w:cs="Courier New" w:ascii="Courier New" w:hAnsi="Courier New"/>
          <w:color w:val="000000"/>
          <w:sz w:val="20"/>
          <w:szCs w:val="20"/>
          <w:lang w:val="en-US" w:eastAsia="en-IN"/>
        </w:rPr>
        <w:t xml:space="preserve">eographic </w:t>
      </w:r>
      <w:del w:id="38" w:author="Author" w:date="2021-07-22T17:47:00Z">
        <w:r>
          <w:rPr>
            <w:rFonts w:eastAsia="Times New Roman" w:cs="Courier New" w:ascii="Courier New" w:hAnsi="Courier New"/>
            <w:color w:val="000000"/>
            <w:sz w:val="20"/>
            <w:szCs w:val="20"/>
            <w:lang w:val="en-US" w:eastAsia="en-IN"/>
          </w:rPr>
          <w:delText>O</w:delText>
        </w:r>
      </w:del>
      <w:ins w:id="39" w:author="Author" w:date="2021-07-22T17:47:00Z">
        <w:r>
          <w:rPr>
            <w:rFonts w:eastAsia="Times New Roman" w:cs="Courier New" w:ascii="Courier New" w:hAnsi="Courier New"/>
            <w:color w:val="000000"/>
            <w:sz w:val="20"/>
            <w:szCs w:val="20"/>
            <w:lang w:val="en-US" w:eastAsia="en-IN"/>
          </w:rPr>
          <w:t>o</w:t>
        </w:r>
      </w:ins>
      <w:r>
        <w:rPr>
          <w:rFonts w:eastAsia="Times New Roman" w:cs="Courier New" w:ascii="Courier New" w:hAnsi="Courier New"/>
          <w:color w:val="000000"/>
          <w:sz w:val="20"/>
          <w:szCs w:val="20"/>
          <w:lang w:val="en-US" w:eastAsia="en-IN"/>
        </w:rPr>
        <w:t xml:space="preserve">pportunistic </w:t>
      </w:r>
      <w:del w:id="40" w:author="Author" w:date="2021-07-22T17:47:00Z">
        <w:r>
          <w:rPr>
            <w:rFonts w:eastAsia="Times New Roman" w:cs="Courier New" w:ascii="Courier New" w:hAnsi="Courier New"/>
            <w:color w:val="000000"/>
            <w:sz w:val="20"/>
            <w:szCs w:val="20"/>
            <w:lang w:val="en-US" w:eastAsia="en-IN"/>
          </w:rPr>
          <w:delText>R</w:delText>
        </w:r>
      </w:del>
      <w:ins w:id="41" w:author="Author" w:date="2021-07-22T17:47:00Z">
        <w:r>
          <w:rPr>
            <w:rFonts w:eastAsia="Times New Roman" w:cs="Courier New" w:ascii="Courier New" w:hAnsi="Courier New"/>
            <w:color w:val="000000"/>
            <w:sz w:val="20"/>
            <w:szCs w:val="20"/>
            <w:lang w:val="en-US" w:eastAsia="en-IN"/>
          </w:rPr>
          <w:t>r</w:t>
        </w:r>
      </w:ins>
      <w:r>
        <w:rPr>
          <w:rFonts w:eastAsia="Times New Roman" w:cs="Courier New" w:ascii="Courier New" w:hAnsi="Courier New"/>
          <w:color w:val="000000"/>
          <w:sz w:val="20"/>
          <w:szCs w:val="20"/>
          <w:lang w:val="en-US" w:eastAsia="en-IN"/>
        </w:rPr>
        <w:t xml:space="preserve">outing </w:t>
      </w:r>
      <w:del w:id="42" w:author="Author" w:date="2021-07-22T17:47:00Z">
        <w:r>
          <w:rPr>
            <w:rFonts w:eastAsia="Times New Roman" w:cs="Courier New" w:ascii="Courier New" w:hAnsi="Courier New"/>
            <w:color w:val="000000"/>
            <w:sz w:val="20"/>
            <w:szCs w:val="20"/>
            <w:lang w:val="en-US" w:eastAsia="en-IN"/>
          </w:rPr>
          <w:delText>P</w:delText>
        </w:r>
      </w:del>
      <w:ins w:id="43" w:author="Author" w:date="2021-07-22T17:47:00Z">
        <w:r>
          <w:rPr>
            <w:rFonts w:eastAsia="Times New Roman" w:cs="Courier New" w:ascii="Courier New" w:hAnsi="Courier New"/>
            <w:color w:val="000000"/>
            <w:sz w:val="20"/>
            <w:szCs w:val="20"/>
            <w:lang w:val="en-US" w:eastAsia="en-IN"/>
          </w:rPr>
          <w:t>p</w:t>
        </w:r>
      </w:ins>
      <w:r>
        <w:rPr>
          <w:rFonts w:eastAsia="Times New Roman" w:cs="Courier New" w:ascii="Courier New" w:hAnsi="Courier New"/>
          <w:color w:val="000000"/>
          <w:sz w:val="20"/>
          <w:szCs w:val="20"/>
          <w:lang w:val="en-US" w:eastAsia="en-IN"/>
        </w:rPr>
        <w:t>rotocol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determines the priority of a relay node by considering the distance between the relay node and the destination node, the link quality between these nodes, and a street </w:t>
      </w:r>
      <w:ins w:id="44" w:author="Editor03" w:date="2021-07-17T15:18:00Z">
        <w:r>
          <w:rPr>
            <w:rFonts w:eastAsia="Times New Roman" w:cs="Courier New" w:ascii="Courier New" w:hAnsi="Courier New"/>
            <w:color w:val="000000"/>
            <w:sz w:val="20"/>
            <w:szCs w:val="20"/>
            <w:lang w:val="en-US" w:eastAsia="en-IN"/>
          </w:rPr>
          <w:t>intersection relay</w:t>
        </w:r>
      </w:ins>
      <w:del w:id="45" w:author="Editor03" w:date="2021-07-17T15:18:00Z">
        <w:r>
          <w:rPr>
            <w:rFonts w:eastAsia="Times New Roman" w:cs="Courier New" w:ascii="Courier New" w:hAnsi="Courier New"/>
            <w:color w:val="000000"/>
            <w:sz w:val="20"/>
            <w:szCs w:val="20"/>
            <w:lang w:val="en-US" w:eastAsia="en-IN"/>
          </w:rPr>
          <w:delText>Intersection Relay</w:delText>
        </w:r>
      </w:del>
      <w:r>
        <w:rPr>
          <w:rFonts w:eastAsia="Times New Roman" w:cs="Courier New" w:ascii="Courier New" w:hAnsi="Courier New"/>
          <w:color w:val="000000"/>
          <w:sz w:val="20"/>
          <w:szCs w:val="20"/>
          <w:lang w:val="en-US" w:eastAsia="en-IN"/>
        </w:rPr>
        <w:t xml:space="preserve"> </w:t>
      </w:r>
      <w:ins w:id="46" w:author="Editor03" w:date="2021-07-17T15:18:00Z">
        <w:r>
          <w:rPr>
            <w:rFonts w:eastAsia="Times New Roman" w:cs="Courier New" w:ascii="Courier New" w:hAnsi="Courier New"/>
            <w:color w:val="000000"/>
            <w:sz w:val="20"/>
            <w:szCs w:val="20"/>
            <w:lang w:val="en-US" w:eastAsia="en-IN"/>
          </w:rPr>
          <w:t>index</w:t>
        </w:r>
      </w:ins>
      <w:del w:id="47" w:author="Editor03" w:date="2021-07-17T15:18:00Z">
        <w:r>
          <w:rPr>
            <w:rFonts w:eastAsia="Times New Roman" w:cs="Courier New" w:ascii="Courier New" w:hAnsi="Courier New"/>
            <w:color w:val="000000"/>
            <w:sz w:val="20"/>
            <w:szCs w:val="20"/>
            <w:lang w:val="en-US" w:eastAsia="en-IN"/>
          </w:rPr>
          <w:delText>Index</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IRI</w:t>
      </w:r>
      <w:r>
        <w:rPr>
          <w:rFonts w:eastAsia="Times New Roman" w:cs="Courier New" w:ascii="Courier New" w:hAnsi="Courier New"/>
          <w:color w:val="000000"/>
          <w:sz w:val="20"/>
          <w:szCs w:val="20"/>
          <w:lang w:val="en-US" w:eastAsia="en-IN"/>
        </w:rPr>
        <w:t>) in which the best relay node is selected according to the influence of 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Through simulations, we</w:t>
      </w:r>
      <w:ins w:id="48" w:author="Author" w:date="2021-07-22T17:48:00Z">
        <w:r>
          <w:rPr>
            <w:rFonts w:eastAsia="Times New Roman" w:cs="Courier New" w:ascii="Courier New" w:hAnsi="Courier New"/>
            <w:color w:val="000000"/>
            <w:sz w:val="20"/>
            <w:szCs w:val="20"/>
            <w:lang w:val="en-US" w:eastAsia="en-IN"/>
          </w:rPr>
          <w:t xml:space="preserve"> demonstrated the effectiveness of SIGO'</w:t>
        </w:r>
      </w:ins>
      <w:ins w:id="49" w:author="Author" w:date="2021-07-22T17:54:00Z">
        <w:r>
          <w:rPr>
            <w:rFonts w:eastAsia="Times New Roman" w:cs="Courier New" w:ascii="Courier New" w:hAnsi="Courier New"/>
            <w:color w:val="000000"/>
            <w:sz w:val="20"/>
            <w:szCs w:val="20"/>
            <w:lang w:val="en-US" w:eastAsia="en-IN"/>
          </w:rPr>
          <w:t xml:space="preserve"> </w:t>
        </w:r>
      </w:ins>
      <w:ins w:id="50" w:author="Author" w:date="2021-07-22T17:48:00Z">
        <w:r>
          <w:rPr>
            <w:rFonts w:eastAsia="Times New Roman" w:cs="Courier New" w:ascii="Courier New" w:hAnsi="Courier New"/>
            <w:color w:val="000000"/>
            <w:sz w:val="20"/>
            <w:szCs w:val="20"/>
            <w:lang w:val="en-US" w:eastAsia="en-IN"/>
          </w:rPr>
          <w:t>communication performance in terms of an</w:t>
        </w:r>
      </w:ins>
      <w:del w:id="51" w:author="Author" w:date="2021-07-22T17:48:00Z">
        <w:r>
          <w:rPr>
            <w:rFonts w:eastAsia="Times New Roman" w:cs="Courier New" w:ascii="Courier New" w:hAnsi="Courier New"/>
            <w:color w:val="000000"/>
            <w:sz w:val="20"/>
            <w:szCs w:val="20"/>
            <w:lang w:val="en-US" w:eastAsia="en-IN"/>
          </w:rPr>
          <w:delText xml:space="preserve"> confirmed the</w:delText>
        </w:r>
      </w:del>
      <w:r>
        <w:rPr>
          <w:rFonts w:eastAsia="Times New Roman" w:cs="Courier New" w:ascii="Courier New" w:hAnsi="Courier New"/>
          <w:color w:val="000000"/>
          <w:sz w:val="20"/>
          <w:szCs w:val="20"/>
          <w:lang w:val="en-US" w:eastAsia="en-IN"/>
        </w:rPr>
        <w:t xml:space="preserve"> improvement </w:t>
      </w:r>
      <w:del w:id="52" w:author="Author" w:date="2021-07-22T17:48:00Z">
        <w:r>
          <w:rPr>
            <w:rFonts w:eastAsia="Times New Roman" w:cs="Courier New" w:ascii="Courier New" w:hAnsi="Courier New"/>
            <w:color w:val="000000"/>
            <w:sz w:val="20"/>
            <w:szCs w:val="20"/>
            <w:lang w:val="en-US" w:eastAsia="en-IN"/>
          </w:rPr>
          <w:delText xml:space="preserve">of </w:delText>
        </w:r>
      </w:del>
      <w:ins w:id="53" w:author="Author" w:date="2021-07-22T17:48:00Z">
        <w:r>
          <w:rPr>
            <w:rFonts w:eastAsia="Times New Roman" w:cs="Courier New" w:ascii="Courier New" w:hAnsi="Courier New"/>
            <w:color w:val="000000"/>
            <w:sz w:val="20"/>
            <w:szCs w:val="20"/>
            <w:lang w:val="en-US" w:eastAsia="en-IN"/>
          </w:rPr>
          <w:t xml:space="preserve">in </w:t>
        </w:r>
      </w:ins>
      <w:r>
        <w:rPr>
          <w:rFonts w:eastAsia="Times New Roman" w:cs="Courier New" w:ascii="Courier New" w:hAnsi="Courier New"/>
          <w:color w:val="000000"/>
          <w:sz w:val="20"/>
          <w:szCs w:val="20"/>
          <w:lang w:val="en-US" w:eastAsia="en-IN"/>
        </w:rPr>
        <w:t xml:space="preserve">the packet delivery ratio and the decrease </w:t>
      </w:r>
      <w:ins w:id="54" w:author="Author" w:date="2021-07-22T17:48:00Z">
        <w:r>
          <w:rPr>
            <w:rFonts w:eastAsia="Times New Roman" w:cs="Courier New" w:ascii="Courier New" w:hAnsi="Courier New"/>
            <w:color w:val="000000"/>
            <w:sz w:val="20"/>
            <w:szCs w:val="20"/>
            <w:lang w:val="en-US" w:eastAsia="en-IN"/>
          </w:rPr>
          <w:t>in</w:t>
        </w:r>
      </w:ins>
      <w:del w:id="55" w:author="Author" w:date="2021-07-22T17:48:00Z">
        <w:r>
          <w:rPr>
            <w:rFonts w:eastAsia="Times New Roman" w:cs="Courier New" w:ascii="Courier New" w:hAnsi="Courier New"/>
            <w:color w:val="000000"/>
            <w:sz w:val="20"/>
            <w:szCs w:val="20"/>
            <w:lang w:val="en-US" w:eastAsia="en-IN"/>
          </w:rPr>
          <w:delText>of the</w:delText>
        </w:r>
      </w:del>
      <w:r>
        <w:rPr>
          <w:rFonts w:eastAsia="Times New Roman" w:cs="Courier New" w:ascii="Courier New" w:hAnsi="Courier New"/>
          <w:color w:val="000000"/>
          <w:sz w:val="20"/>
          <w:szCs w:val="20"/>
          <w:lang w:val="en-US" w:eastAsia="en-IN"/>
        </w:rPr>
        <w:t xml:space="preserve"> end-to-end delay</w:t>
      </w:r>
      <w:del w:id="56" w:author="Author" w:date="2021-07-22T17:48:00Z">
        <w:r>
          <w:rPr>
            <w:rFonts w:eastAsia="Times New Roman" w:cs="Courier New" w:ascii="Courier New" w:hAnsi="Courier New"/>
            <w:color w:val="000000"/>
            <w:sz w:val="20"/>
            <w:szCs w:val="20"/>
            <w:lang w:val="en-US" w:eastAsia="en-IN"/>
          </w:rPr>
          <w:delText>,</w:delText>
        </w:r>
      </w:del>
      <w:del w:id="57" w:author="Author" w:date="2021-07-22T17:48:00Z">
        <w:r>
          <w:rPr>
            <w:rFonts w:eastAsia="Times New Roman" w:cs="Courier New" w:ascii="Courier New" w:hAnsi="Courier New"/>
            <w:color w:val="000000"/>
            <w:sz w:val="20"/>
            <w:szCs w:val="20"/>
            <w:lang w:val="en-US" w:eastAsia="en-IN"/>
          </w:rPr>
          <w:delText xml:space="preserve"> and demonstrated the effectiveness of </w:delText>
        </w:r>
      </w:del>
      <w:del w:id="58" w:author="Author" w:date="2021-07-22T17:48:00Z">
        <w:r>
          <w:rPr>
            <w:rFonts w:eastAsia="Times New Roman" w:cs="Courier New" w:ascii="Courier New" w:hAnsi="Courier New"/>
            <w:color w:val="000000"/>
            <w:sz w:val="20"/>
            <w:szCs w:val="20"/>
            <w:u w:val="single"/>
            <w:lang w:val="en-US" w:eastAsia="en-IN"/>
          </w:rPr>
          <w:delText>SIGO's</w:delText>
        </w:r>
      </w:del>
      <w:del w:id="59" w:author="Author" w:date="2021-07-22T17:48:00Z">
        <w:r>
          <w:rPr>
            <w:rFonts w:eastAsia="Times New Roman" w:cs="Courier New" w:ascii="Courier New" w:hAnsi="Courier New"/>
            <w:color w:val="000000"/>
            <w:sz w:val="20"/>
            <w:szCs w:val="20"/>
            <w:lang w:val="en-US" w:eastAsia="en-IN"/>
          </w:rPr>
          <w:delText xml:space="preserve"> communication performance</w:delText>
        </w:r>
      </w:del>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{abstract}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IEEEkeywords</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u w:val="single"/>
          <w:lang w:val="en-US" w:eastAsia="en-IN"/>
        </w:rPr>
        <w:t>VANET</w:t>
      </w:r>
      <w:r>
        <w:rPr>
          <w:rFonts w:eastAsia="Times New Roman" w:cs="Courier New" w:ascii="Courier New" w:hAnsi="Courier New"/>
          <w:color w:val="000000"/>
          <w:sz w:val="20"/>
          <w:szCs w:val="20"/>
          <w:lang w:val="en-US" w:eastAsia="en-IN"/>
        </w:rPr>
        <w:t>, Routing Protocols, Opportunistic Routing Protocols, 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IEEEkeywords</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\section{Introduction}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Intelligent </w:t>
      </w:r>
      <w:ins w:id="60" w:author="Editor03" w:date="2021-07-17T15:18:00Z">
        <w:r>
          <w:rPr>
            <w:rFonts w:eastAsia="Times New Roman" w:cs="Courier New" w:ascii="Courier New" w:hAnsi="Courier New"/>
            <w:color w:val="000000"/>
            <w:sz w:val="20"/>
            <w:szCs w:val="20"/>
            <w:lang w:val="en-US" w:eastAsia="en-IN"/>
          </w:rPr>
          <w:t>transportation</w:t>
        </w:r>
      </w:ins>
      <w:del w:id="61" w:author="Editor03" w:date="2021-07-17T15:18:00Z">
        <w:r>
          <w:rPr>
            <w:rFonts w:eastAsia="Times New Roman" w:cs="Courier New" w:ascii="Courier New" w:hAnsi="Courier New"/>
            <w:color w:val="000000"/>
            <w:sz w:val="20"/>
            <w:szCs w:val="20"/>
            <w:lang w:val="en-US" w:eastAsia="en-IN"/>
          </w:rPr>
          <w:delText>Transportations</w:delText>
        </w:r>
      </w:del>
      <w:r>
        <w:rPr>
          <w:rFonts w:eastAsia="Times New Roman" w:cs="Courier New" w:ascii="Courier New" w:hAnsi="Courier New"/>
          <w:color w:val="000000"/>
          <w:sz w:val="20"/>
          <w:szCs w:val="20"/>
          <w:lang w:val="en-US" w:eastAsia="en-IN"/>
        </w:rPr>
        <w:t xml:space="preserve"> </w:t>
      </w:r>
      <w:ins w:id="62" w:author="Editor03" w:date="2021-07-17T15:18:00Z">
        <w:r>
          <w:rPr>
            <w:rFonts w:eastAsia="Times New Roman" w:cs="Courier New" w:ascii="Courier New" w:hAnsi="Courier New"/>
            <w:color w:val="000000"/>
            <w:sz w:val="20"/>
            <w:szCs w:val="20"/>
            <w:lang w:val="en-US" w:eastAsia="en-IN"/>
          </w:rPr>
          <w:t>systems</w:t>
        </w:r>
      </w:ins>
      <w:del w:id="63" w:author="Editor03" w:date="2021-07-17T15:18:00Z">
        <w:r>
          <w:rPr>
            <w:rFonts w:eastAsia="Times New Roman" w:cs="Courier New" w:ascii="Courier New" w:hAnsi="Courier New"/>
            <w:color w:val="000000"/>
            <w:sz w:val="20"/>
            <w:szCs w:val="20"/>
            <w:lang w:val="en-US" w:eastAsia="en-IN"/>
          </w:rPr>
          <w:delText>Systems</w:delText>
        </w:r>
      </w:del>
      <w:r>
        <w:rPr>
          <w:rFonts w:eastAsia="Times New Roman" w:cs="Courier New" w:ascii="Courier New" w:hAnsi="Courier New"/>
          <w:color w:val="000000"/>
          <w:sz w:val="20"/>
          <w:szCs w:val="20"/>
          <w:lang w:val="en-US" w:eastAsia="en-IN"/>
        </w:rPr>
        <w:t xml:space="preserve"> (ITS)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 have been actively pursued to improve the safety and convenience of driving and  reduce the environmental impact.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Vehicle </w:t>
      </w:r>
      <w:ins w:id="64" w:author="Editor03" w:date="2021-07-17T15:18:00Z">
        <w:r>
          <w:rPr>
            <w:rFonts w:eastAsia="Times New Roman" w:cs="Courier New" w:ascii="Courier New" w:hAnsi="Courier New"/>
            <w:color w:val="000000"/>
            <w:sz w:val="20"/>
            <w:szCs w:val="20"/>
            <w:lang w:val="en-US" w:eastAsia="en-IN"/>
          </w:rPr>
          <w:t>ad-hoc</w:t>
        </w:r>
      </w:ins>
      <w:del w:id="65" w:author="Editor03" w:date="2021-07-17T15:18:00Z">
        <w:r>
          <w:rPr>
            <w:rFonts w:eastAsia="Times New Roman" w:cs="Courier New" w:ascii="Courier New" w:hAnsi="Courier New"/>
            <w:color w:val="000000"/>
            <w:sz w:val="20"/>
            <w:szCs w:val="20"/>
            <w:lang w:val="en-US" w:eastAsia="en-IN"/>
          </w:rPr>
          <w:delText>Ad-</w:delText>
        </w:r>
      </w:del>
      <w:del w:id="66" w:author="Editor03" w:date="2021-07-17T15:18:00Z">
        <w:r>
          <w:rPr>
            <w:rFonts w:eastAsia="Times New Roman" w:cs="Courier New" w:ascii="Courier New" w:hAnsi="Courier New"/>
            <w:color w:val="000000"/>
            <w:sz w:val="20"/>
            <w:szCs w:val="20"/>
            <w:u w:val="single"/>
            <w:lang w:val="en-US" w:eastAsia="en-IN"/>
          </w:rPr>
          <w:delText>Hoc</w:delText>
        </w:r>
      </w:del>
      <w:r>
        <w:rPr>
          <w:rFonts w:eastAsia="Times New Roman" w:cs="Courier New" w:ascii="Courier New" w:hAnsi="Courier New"/>
          <w:color w:val="000000"/>
          <w:sz w:val="20"/>
          <w:szCs w:val="20"/>
          <w:lang w:val="en-US" w:eastAsia="en-IN"/>
        </w:rPr>
        <w:t xml:space="preserve"> </w:t>
      </w:r>
      <w:ins w:id="67" w:author="Editor03" w:date="2021-07-17T15:18:00Z">
        <w:r>
          <w:rPr>
            <w:rFonts w:eastAsia="Times New Roman" w:cs="Courier New" w:ascii="Courier New" w:hAnsi="Courier New"/>
            <w:color w:val="000000"/>
            <w:sz w:val="20"/>
            <w:szCs w:val="20"/>
            <w:lang w:val="en-US" w:eastAsia="en-IN"/>
          </w:rPr>
          <w:t>networks</w:t>
        </w:r>
      </w:ins>
      <w:del w:id="68" w:author="Editor03" w:date="2021-07-17T15:18:00Z">
        <w:r>
          <w:rPr>
            <w:rFonts w:eastAsia="Times New Roman" w:cs="Courier New" w:ascii="Courier New" w:hAnsi="Courier New"/>
            <w:color w:val="000000"/>
            <w:sz w:val="20"/>
            <w:szCs w:val="20"/>
            <w:lang w:val="en-US" w:eastAsia="en-IN"/>
          </w:rPr>
          <w:delText>Networks</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VANETs</w:t>
      </w:r>
      <w:r>
        <w:rPr>
          <w:rFonts w:eastAsia="Times New Roman" w:cs="Courier New" w:ascii="Courier New" w:hAnsi="Courier New"/>
          <w:color w:val="000000"/>
          <w:sz w:val="20"/>
          <w:szCs w:val="20"/>
          <w:lang w:val="en-US" w:eastAsia="en-IN"/>
        </w:rPr>
        <w:t xml:space="preserve">), </w:t>
      </w:r>
      <w:del w:id="69" w:author="Author" w:date="2021-07-22T17:26:00Z">
        <w:r>
          <w:rPr>
            <w:rFonts w:eastAsia="Times New Roman" w:cs="Courier New" w:ascii="Courier New" w:hAnsi="Courier New"/>
            <w:color w:val="000000"/>
            <w:sz w:val="20"/>
            <w:szCs w:val="20"/>
            <w:lang w:val="en-US" w:eastAsia="en-IN"/>
          </w:rPr>
          <w:delText>which are formed</w:delText>
        </w:r>
      </w:del>
      <w:ins w:id="70" w:author="Author" w:date="2021-07-22T17:26:00Z">
        <w:r>
          <w:rPr>
            <w:rFonts w:eastAsia="Times New Roman" w:cs="Courier New" w:ascii="Courier New" w:hAnsi="Courier New"/>
            <w:color w:val="000000"/>
            <w:sz w:val="20"/>
            <w:szCs w:val="20"/>
            <w:lang w:val="en-US" w:eastAsia="en-IN"/>
          </w:rPr>
          <w:t>made possible</w:t>
        </w:r>
      </w:ins>
      <w:r>
        <w:rPr>
          <w:rFonts w:eastAsia="Times New Roman" w:cs="Courier New" w:ascii="Courier New" w:hAnsi="Courier New"/>
          <w:color w:val="000000"/>
          <w:sz w:val="20"/>
          <w:szCs w:val="20"/>
          <w:lang w:val="en-US" w:eastAsia="en-IN"/>
        </w:rPr>
        <w:t xml:space="preserve"> by inter-vehicle communication, are essential for various applications in ITS.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VANETs</w:t>
      </w:r>
      <w:r>
        <w:rPr>
          <w:rFonts w:eastAsia="Times New Roman" w:cs="Courier New" w:ascii="Courier New" w:hAnsi="Courier New"/>
          <w:color w:val="000000"/>
          <w:sz w:val="20"/>
          <w:szCs w:val="20"/>
          <w:lang w:val="en-US" w:eastAsia="en-IN"/>
        </w:rPr>
        <w:t xml:space="preserve">,  </w:t>
      </w:r>
      <w:del w:id="71" w:author="Author" w:date="2021-07-22T17:26:00Z">
        <w:r>
          <w:rPr>
            <w:rFonts w:eastAsia="Times New Roman" w:cs="Courier New" w:ascii="Courier New" w:hAnsi="Courier New"/>
            <w:color w:val="000000"/>
            <w:sz w:val="20"/>
            <w:szCs w:val="20"/>
            <w:lang w:val="en-US" w:eastAsia="en-IN"/>
          </w:rPr>
          <w:delText>A</w:delText>
        </w:r>
      </w:del>
      <w:ins w:id="72" w:author="Author" w:date="2021-07-22T17:26:00Z">
        <w:r>
          <w:rPr>
            <w:rFonts w:eastAsia="Times New Roman" w:cs="Courier New" w:ascii="Courier New" w:hAnsi="Courier New"/>
            <w:color w:val="000000"/>
            <w:sz w:val="20"/>
            <w:szCs w:val="20"/>
            <w:lang w:val="en-US" w:eastAsia="en-IN"/>
          </w:rPr>
          <w:t>a</w:t>
        </w:r>
      </w:ins>
      <w:r>
        <w:rPr>
          <w:rFonts w:eastAsia="Times New Roman" w:cs="Courier New" w:ascii="Courier New" w:hAnsi="Courier New"/>
          <w:color w:val="000000"/>
          <w:sz w:val="20"/>
          <w:szCs w:val="20"/>
          <w:lang w:val="en-US" w:eastAsia="en-IN"/>
        </w:rPr>
        <w:t>d-</w:t>
      </w:r>
      <w:del w:id="73" w:author="Author" w:date="2021-07-22T17:26:00Z">
        <w:r>
          <w:rPr>
            <w:rFonts w:eastAsia="Times New Roman" w:cs="Courier New" w:ascii="Courier New" w:hAnsi="Courier New"/>
            <w:color w:val="000000"/>
            <w:sz w:val="20"/>
            <w:szCs w:val="20"/>
            <w:u w:val="single"/>
            <w:lang w:val="en-US" w:eastAsia="en-IN"/>
          </w:rPr>
          <w:delText>H</w:delText>
        </w:r>
      </w:del>
      <w:ins w:id="74" w:author="Author" w:date="2021-07-22T17:26:00Z">
        <w:r>
          <w:rPr>
            <w:rFonts w:eastAsia="Times New Roman" w:cs="Courier New" w:ascii="Courier New" w:hAnsi="Courier New"/>
            <w:color w:val="000000"/>
            <w:sz w:val="20"/>
            <w:szCs w:val="20"/>
            <w:u w:val="single"/>
            <w:lang w:val="en-US" w:eastAsia="en-IN"/>
          </w:rPr>
          <w:t>h</w:t>
        </w:r>
      </w:ins>
      <w:r>
        <w:rPr>
          <w:rFonts w:eastAsia="Times New Roman" w:cs="Courier New" w:ascii="Courier New" w:hAnsi="Courier New"/>
          <w:color w:val="000000"/>
          <w:sz w:val="20"/>
          <w:szCs w:val="20"/>
          <w:u w:val="single"/>
          <w:lang w:val="en-US" w:eastAsia="en-IN"/>
        </w:rPr>
        <w:t>oc</w:t>
      </w:r>
      <w:r>
        <w:rPr>
          <w:rFonts w:eastAsia="Times New Roman" w:cs="Courier New" w:ascii="Courier New" w:hAnsi="Courier New"/>
          <w:color w:val="000000"/>
          <w:sz w:val="20"/>
          <w:szCs w:val="20"/>
          <w:lang w:val="en-US" w:eastAsia="en-IN"/>
        </w:rPr>
        <w:t xml:space="preserve"> communication is achieved between vehicles equipped with wireless communication devices</w:t>
      </w:r>
      <w:ins w:id="75"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enabling the construction of flexible networks.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When VANETs are deployed in  urban environments, fast node mobility, heterogeneity, and the presence of buildings </w:t>
      </w:r>
      <w:ins w:id="76" w:author="Editor03" w:date="2021-07-17T15:18:00Z">
        <w:r>
          <w:rPr>
            <w:rFonts w:eastAsia="Times New Roman" w:cs="Courier New" w:ascii="Courier New" w:hAnsi="Courier New"/>
            <w:color w:val="000000"/>
            <w:sz w:val="20"/>
            <w:szCs w:val="20"/>
            <w:lang w:val="en-US" w:eastAsia="en-IN"/>
          </w:rPr>
          <w:t>must</w:t>
        </w:r>
      </w:ins>
      <w:del w:id="77" w:author="Editor03" w:date="2021-07-17T15:18:00Z">
        <w:r>
          <w:rPr>
            <w:rFonts w:eastAsia="Times New Roman" w:cs="Courier New" w:ascii="Courier New" w:hAnsi="Courier New"/>
            <w:color w:val="000000"/>
            <w:sz w:val="20"/>
            <w:szCs w:val="20"/>
            <w:lang w:val="en-US" w:eastAsia="en-IN"/>
          </w:rPr>
          <w:delText>need to</w:delText>
        </w:r>
      </w:del>
      <w:r>
        <w:rPr>
          <w:rFonts w:eastAsia="Times New Roman" w:cs="Courier New" w:ascii="Courier New" w:hAnsi="Courier New"/>
          <w:color w:val="000000"/>
          <w:sz w:val="20"/>
          <w:szCs w:val="20"/>
          <w:lang w:val="en-US" w:eastAsia="en-IN"/>
        </w:rPr>
        <w:t xml:space="preserve"> be considered in the performance evaluation. A wide variety of routing protocols </w:t>
      </w:r>
      <w:ins w:id="78" w:author="Editor03" w:date="2021-07-17T15:18:00Z">
        <w:r>
          <w:rPr>
            <w:rFonts w:eastAsia="Times New Roman" w:cs="Courier New" w:ascii="Courier New" w:hAnsi="Courier New"/>
            <w:color w:val="000000"/>
            <w:sz w:val="20"/>
            <w:szCs w:val="20"/>
            <w:lang w:val="en-US" w:eastAsia="en-IN"/>
          </w:rPr>
          <w:t>have</w:t>
        </w:r>
      </w:ins>
      <w:del w:id="79" w:author="Editor03" w:date="2021-07-17T15:18:00Z">
        <w:r>
          <w:rPr>
            <w:rFonts w:eastAsia="Times New Roman" w:cs="Courier New" w:ascii="Courier New" w:hAnsi="Courier New"/>
            <w:color w:val="000000"/>
            <w:sz w:val="20"/>
            <w:szCs w:val="20"/>
            <w:lang w:val="en-US" w:eastAsia="en-IN"/>
          </w:rPr>
          <w:delText>has</w:delText>
        </w:r>
      </w:del>
      <w:r>
        <w:rPr>
          <w:rFonts w:eastAsia="Times New Roman" w:cs="Courier New" w:ascii="Courier New" w:hAnsi="Courier New"/>
          <w:color w:val="000000"/>
          <w:sz w:val="20"/>
          <w:szCs w:val="20"/>
          <w:lang w:val="en-US" w:eastAsia="en-IN"/>
        </w:rPr>
        <w:t xml:space="preserve"> been proposed to meet various </w:t>
      </w:r>
      <w:ins w:id="80" w:author="Editor03" w:date="2021-07-17T15:18:00Z">
        <w:r>
          <w:rPr>
            <w:rFonts w:eastAsia="Times New Roman" w:cs="Courier New" w:ascii="Courier New" w:hAnsi="Courier New"/>
            <w:color w:val="000000"/>
            <w:sz w:val="20"/>
            <w:szCs w:val="20"/>
            <w:lang w:val="en-US" w:eastAsia="en-IN"/>
          </w:rPr>
          <w:t>requirements</w:t>
        </w:r>
      </w:ins>
      <w:del w:id="81" w:author="Editor03" w:date="2021-07-17T15:18:00Z">
        <w:r>
          <w:rPr>
            <w:rFonts w:eastAsia="Times New Roman" w:cs="Courier New" w:ascii="Courier New" w:hAnsi="Courier New"/>
            <w:color w:val="000000"/>
            <w:sz w:val="20"/>
            <w:szCs w:val="20"/>
            <w:lang w:val="en-US" w:eastAsia="en-IN"/>
          </w:rPr>
          <w:delText>needs</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existing routing protocols in VANETs can be classified into two categories: </w:t>
      </w:r>
      <w:ins w:id="82" w:author="Editor03" w:date="2021-07-17T15:18:00Z">
        <w:r>
          <w:rPr>
            <w:rFonts w:eastAsia="Times New Roman" w:cs="Courier New" w:ascii="Courier New" w:hAnsi="Courier New"/>
            <w:color w:val="000000"/>
            <w:sz w:val="20"/>
            <w:szCs w:val="20"/>
            <w:lang w:val="en-US" w:eastAsia="en-IN"/>
          </w:rPr>
          <w:t>topology-based</w:t>
        </w:r>
      </w:ins>
      <w:del w:id="83" w:author="Editor03" w:date="2021-07-17T15:18:00Z">
        <w:r>
          <w:rPr>
            <w:rFonts w:eastAsia="Times New Roman" w:cs="Courier New" w:ascii="Courier New" w:hAnsi="Courier New"/>
            <w:color w:val="000000"/>
            <w:sz w:val="20"/>
            <w:szCs w:val="20"/>
            <w:lang w:val="en-US" w:eastAsia="en-IN"/>
          </w:rPr>
          <w:delText>Topology-based</w:delText>
        </w:r>
      </w:del>
      <w:r>
        <w:rPr>
          <w:rFonts w:eastAsia="Times New Roman" w:cs="Courier New" w:ascii="Courier New" w:hAnsi="Courier New"/>
          <w:color w:val="000000"/>
          <w:sz w:val="20"/>
          <w:szCs w:val="20"/>
          <w:lang w:val="en-US" w:eastAsia="en-IN"/>
        </w:rPr>
        <w:t xml:space="preserve"> routing protocols and geographic routing protocols. Topology-based routing protocols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{3,4,5} </w:t>
      </w:r>
      <w:ins w:id="84" w:author="Editor03" w:date="2021-07-17T15:18:00Z">
        <w:r>
          <w:rPr>
            <w:rFonts w:eastAsia="Times New Roman" w:cs="Courier New" w:ascii="Courier New" w:hAnsi="Courier New"/>
            <w:color w:val="000000"/>
            <w:sz w:val="20"/>
            <w:szCs w:val="20"/>
            <w:lang w:val="en-US" w:eastAsia="en-IN"/>
          </w:rPr>
          <w:t>use</w:t>
        </w:r>
      </w:ins>
      <w:del w:id="85" w:author="Author" w:date="2021-07-22T17:27:00Z">
        <w:r>
          <w:rPr>
            <w:rFonts w:eastAsia="Times New Roman" w:cs="Courier New" w:ascii="Courier New" w:hAnsi="Courier New"/>
            <w:color w:val="000000"/>
            <w:sz w:val="20"/>
            <w:szCs w:val="20"/>
            <w:lang w:val="en-US" w:eastAsia="en-IN"/>
          </w:rPr>
          <w:delText>d</w:delText>
        </w:r>
      </w:del>
      <w:del w:id="86" w:author="Editor03" w:date="2021-07-17T15:18:00Z">
        <w:r>
          <w:rPr>
            <w:rFonts w:eastAsia="Times New Roman" w:cs="Courier New" w:ascii="Courier New" w:hAnsi="Courier New"/>
            <w:color w:val="000000"/>
            <w:sz w:val="20"/>
            <w:szCs w:val="20"/>
            <w:lang w:val="en-US" w:eastAsia="en-IN"/>
          </w:rPr>
          <w:delText>use</w:delText>
        </w:r>
      </w:del>
      <w:r>
        <w:rPr>
          <w:rFonts w:eastAsia="Times New Roman" w:cs="Courier New" w:ascii="Courier New" w:hAnsi="Courier New"/>
          <w:color w:val="000000"/>
          <w:sz w:val="20"/>
          <w:szCs w:val="20"/>
          <w:lang w:val="en-US" w:eastAsia="en-IN"/>
        </w:rPr>
        <w:t xml:space="preserve"> </w:t>
      </w:r>
      <w:del w:id="87"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network </w:t>
      </w:r>
      <w:ins w:id="88" w:author="Editor03" w:date="2021-07-17T15:18:00Z">
        <w:r>
          <w:rPr>
            <w:rFonts w:eastAsia="Times New Roman" w:cs="Courier New" w:ascii="Courier New" w:hAnsi="Courier New"/>
            <w:color w:val="000000"/>
            <w:sz w:val="20"/>
            <w:szCs w:val="20"/>
            <w:lang w:val="en-US" w:eastAsia="en-IN"/>
          </w:rPr>
          <w:t>link</w:t>
        </w:r>
      </w:ins>
      <w:del w:id="89" w:author="Editor03" w:date="2021-07-17T15:18:00Z">
        <w:r>
          <w:rPr>
            <w:rFonts w:eastAsia="Times New Roman" w:cs="Courier New" w:ascii="Courier New" w:hAnsi="Courier New"/>
            <w:color w:val="000000"/>
            <w:sz w:val="20"/>
            <w:szCs w:val="20"/>
            <w:lang w:val="en-US" w:eastAsia="en-IN"/>
          </w:rPr>
          <w:delText>links</w:delText>
        </w:r>
      </w:del>
      <w:r>
        <w:rPr>
          <w:rFonts w:eastAsia="Times New Roman" w:cs="Courier New" w:ascii="Courier New" w:hAnsi="Courier New"/>
          <w:color w:val="000000"/>
          <w:sz w:val="20"/>
          <w:szCs w:val="20"/>
          <w:lang w:val="en-US" w:eastAsia="en-IN"/>
        </w:rPr>
        <w:t xml:space="preserve"> information to forward packets.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Additionally, these routing protocols are not suitable for VANETs because they cannot support fast node </w:t>
      </w:r>
      <w:ins w:id="90" w:author="Editor03" w:date="2021-07-17T15:18:00Z">
        <w:r>
          <w:rPr>
            <w:rFonts w:eastAsia="Times New Roman" w:cs="Courier New" w:ascii="Courier New" w:hAnsi="Courier New"/>
            <w:color w:val="000000"/>
            <w:sz w:val="20"/>
            <w:szCs w:val="20"/>
            <w:lang w:val="en-US" w:eastAsia="en-IN"/>
          </w:rPr>
          <w:t>movements</w:t>
        </w:r>
      </w:ins>
      <w:del w:id="91" w:author="Editor03" w:date="2021-07-17T15:18:00Z">
        <w:r>
          <w:rPr>
            <w:rFonts w:eastAsia="Times New Roman" w:cs="Courier New" w:ascii="Courier New" w:hAnsi="Courier New"/>
            <w:color w:val="000000"/>
            <w:sz w:val="20"/>
            <w:szCs w:val="20"/>
            <w:lang w:val="en-US" w:eastAsia="en-IN"/>
          </w:rPr>
          <w:delText>movement</w:delText>
        </w:r>
      </w:del>
      <w:r>
        <w:rPr>
          <w:rFonts w:eastAsia="Times New Roman" w:cs="Courier New" w:ascii="Courier New" w:hAnsi="Courier New"/>
          <w:color w:val="000000"/>
          <w:sz w:val="20"/>
          <w:szCs w:val="20"/>
          <w:lang w:val="en-US" w:eastAsia="en-IN"/>
        </w:rPr>
        <w:t xml:space="preserve">. </w:t>
      </w:r>
      <w:del w:id="92" w:author="Author" w:date="2021-07-22T17:27:00Z">
        <w:r>
          <w:rPr>
            <w:rFonts w:eastAsia="Times New Roman" w:cs="Courier New" w:ascii="Courier New" w:hAnsi="Courier New"/>
            <w:color w:val="000000"/>
            <w:sz w:val="20"/>
            <w:szCs w:val="20"/>
            <w:lang w:val="en-US" w:eastAsia="en-IN"/>
          </w:rPr>
          <w:delText>On the other hand</w:delText>
        </w:r>
      </w:del>
      <w:ins w:id="93" w:author="Author" w:date="2021-07-22T17:27:00Z">
        <w:r>
          <w:rPr>
            <w:rFonts w:eastAsia="Times New Roman" w:cs="Courier New" w:ascii="Courier New" w:hAnsi="Courier New"/>
            <w:color w:val="000000"/>
            <w:sz w:val="20"/>
            <w:szCs w:val="20"/>
            <w:lang w:val="en-US" w:eastAsia="en-IN"/>
          </w:rPr>
          <w:t>In contrast</w:t>
        </w:r>
      </w:ins>
      <w:r>
        <w:rPr>
          <w:rFonts w:eastAsia="Times New Roman" w:cs="Courier New" w:ascii="Courier New" w:hAnsi="Courier New"/>
          <w:color w:val="000000"/>
          <w:sz w:val="20"/>
          <w:szCs w:val="20"/>
          <w:lang w:val="en-US" w:eastAsia="en-IN"/>
        </w:rPr>
        <w:t xml:space="preserve">, geographic routing protocols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{6,7,8,9,10,11,12,13,14,15} can forward packets based on the </w:t>
      </w:r>
      <w:del w:id="94" w:author="Editor03" w:date="2021-07-17T15:18:00Z">
        <w:r>
          <w:rPr>
            <w:rFonts w:eastAsia="Times New Roman" w:cs="Courier New" w:ascii="Courier New" w:hAnsi="Courier New"/>
            <w:color w:val="000000"/>
            <w:sz w:val="20"/>
            <w:szCs w:val="20"/>
            <w:u w:val="single"/>
            <w:lang w:val="en-US" w:eastAsia="en-IN"/>
          </w:rPr>
          <w:delText>neighboring</w:delText>
        </w:r>
      </w:del>
      <w:del w:id="95" w:author="Editor03" w:date="2021-07-17T15:18:00Z">
        <w:r>
          <w:rPr>
            <w:rFonts w:eastAsia="Times New Roman" w:cs="Courier New" w:ascii="Courier New" w:hAnsi="Courier New"/>
            <w:color w:val="000000"/>
            <w:sz w:val="20"/>
            <w:szCs w:val="20"/>
            <w:lang w:val="en-US" w:eastAsia="en-IN"/>
          </w:rPr>
          <w:delText xml:space="preserve"> nodes' </w:delText>
        </w:r>
      </w:del>
      <w:r>
        <w:rPr>
          <w:rFonts w:eastAsia="Times New Roman" w:cs="Courier New" w:ascii="Courier New" w:hAnsi="Courier New"/>
          <w:color w:val="000000"/>
          <w:sz w:val="20"/>
          <w:szCs w:val="20"/>
          <w:lang w:val="en-US" w:eastAsia="en-IN"/>
        </w:rPr>
        <w:t xml:space="preserve">location information </w:t>
      </w:r>
      <w:ins w:id="96" w:author="Editor03" w:date="2021-07-17T15:18:00Z">
        <w:r>
          <w:rPr>
            <w:rFonts w:eastAsia="Times New Roman" w:cs="Courier New" w:ascii="Courier New" w:hAnsi="Courier New"/>
            <w:color w:val="000000"/>
            <w:sz w:val="20"/>
            <w:szCs w:val="20"/>
            <w:lang w:val="en-US" w:eastAsia="en-IN"/>
          </w:rPr>
          <w:t xml:space="preserve">of neighboring nodes </w:t>
        </w:r>
      </w:ins>
      <w:r>
        <w:rPr>
          <w:rFonts w:eastAsia="Times New Roman" w:cs="Courier New" w:ascii="Courier New" w:hAnsi="Courier New"/>
          <w:color w:val="000000"/>
          <w:sz w:val="20"/>
          <w:szCs w:val="20"/>
          <w:lang w:val="en-US" w:eastAsia="en-IN"/>
        </w:rPr>
        <w:t xml:space="preserve">and </w:t>
      </w:r>
      <w:del w:id="97"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destination node location.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w:t>
      </w:r>
      <w:ins w:id="98" w:author="Editor03" w:date="2021-07-17T15:18:00Z">
        <w:r>
          <w:rPr>
            <w:rFonts w:eastAsia="Times New Roman" w:cs="Courier New" w:ascii="Courier New" w:hAnsi="Courier New"/>
            <w:color w:val="000000"/>
            <w:sz w:val="20"/>
            <w:szCs w:val="20"/>
            <w:lang w:val="en-US" w:eastAsia="en-IN"/>
          </w:rPr>
          <w:t>type</w:t>
        </w:r>
      </w:ins>
      <w:del w:id="99" w:author="Editor03" w:date="2021-07-17T15:18:00Z">
        <w:r>
          <w:rPr>
            <w:rFonts w:eastAsia="Times New Roman" w:cs="Courier New" w:ascii="Courier New" w:hAnsi="Courier New"/>
            <w:color w:val="000000"/>
            <w:sz w:val="20"/>
            <w:szCs w:val="20"/>
            <w:lang w:val="en-US" w:eastAsia="en-IN"/>
          </w:rPr>
          <w:delText>kind</w:delText>
        </w:r>
      </w:del>
      <w:r>
        <w:rPr>
          <w:rFonts w:eastAsia="Times New Roman" w:cs="Courier New" w:ascii="Courier New" w:hAnsi="Courier New"/>
          <w:color w:val="000000"/>
          <w:sz w:val="20"/>
          <w:szCs w:val="20"/>
          <w:lang w:val="en-US" w:eastAsia="en-IN"/>
        </w:rPr>
        <w:t xml:space="preserve"> of routing </w:t>
      </w:r>
      <w:ins w:id="100" w:author="Editor03" w:date="2021-07-17T15:18:00Z">
        <w:r>
          <w:rPr>
            <w:rFonts w:eastAsia="Times New Roman" w:cs="Courier New" w:ascii="Courier New" w:hAnsi="Courier New"/>
            <w:color w:val="000000"/>
            <w:sz w:val="20"/>
            <w:szCs w:val="20"/>
            <w:lang w:val="en-US" w:eastAsia="en-IN"/>
          </w:rPr>
          <w:t>protocol</w:t>
        </w:r>
      </w:ins>
      <w:del w:id="101" w:author="Editor03" w:date="2021-07-17T15:18:00Z">
        <w:r>
          <w:rPr>
            <w:rFonts w:eastAsia="Times New Roman" w:cs="Courier New" w:ascii="Courier New" w:hAnsi="Courier New"/>
            <w:color w:val="000000"/>
            <w:sz w:val="20"/>
            <w:szCs w:val="20"/>
            <w:lang w:val="en-US" w:eastAsia="en-IN"/>
          </w:rPr>
          <w:delText>protocols</w:delText>
        </w:r>
      </w:del>
      <w:r>
        <w:rPr>
          <w:rFonts w:eastAsia="Times New Roman" w:cs="Courier New" w:ascii="Courier New" w:hAnsi="Courier New"/>
          <w:color w:val="000000"/>
          <w:sz w:val="20"/>
          <w:szCs w:val="20"/>
          <w:lang w:val="en-US" w:eastAsia="en-IN"/>
        </w:rPr>
        <w:t>, nodes do not need to maintain established routes</w:t>
      </w:r>
      <w:ins w:id="102"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as in conventional mobile </w:t>
      </w:r>
      <w:ins w:id="103" w:author="Editor03" w:date="2021-07-17T15:18:00Z">
        <w:r>
          <w:rPr>
            <w:rFonts w:eastAsia="Times New Roman" w:cs="Courier New" w:ascii="Courier New" w:hAnsi="Courier New"/>
            <w:color w:val="000000"/>
            <w:sz w:val="20"/>
            <w:szCs w:val="20"/>
            <w:lang w:val="en-US" w:eastAsia="en-IN"/>
          </w:rPr>
          <w:t>ad hoc</w:t>
        </w:r>
      </w:ins>
      <w:del w:id="104" w:author="Editor03" w:date="2021-07-17T15:18:00Z">
        <w:r>
          <w:rPr>
            <w:rFonts w:eastAsia="Times New Roman" w:cs="Courier New" w:ascii="Courier New" w:hAnsi="Courier New"/>
            <w:color w:val="000000"/>
            <w:sz w:val="20"/>
            <w:szCs w:val="20"/>
            <w:lang w:val="en-US" w:eastAsia="en-IN"/>
          </w:rPr>
          <w:delText>Ad-</w:delText>
        </w:r>
      </w:del>
      <w:del w:id="105" w:author="Editor03" w:date="2021-07-17T15:18:00Z">
        <w:r>
          <w:rPr>
            <w:rFonts w:eastAsia="Times New Roman" w:cs="Courier New" w:ascii="Courier New" w:hAnsi="Courier New"/>
            <w:color w:val="000000"/>
            <w:sz w:val="20"/>
            <w:szCs w:val="20"/>
            <w:u w:val="single"/>
            <w:lang w:val="en-US" w:eastAsia="en-IN"/>
          </w:rPr>
          <w:delText>Hoc</w:delText>
        </w:r>
      </w:del>
      <w:r>
        <w:rPr>
          <w:rFonts w:eastAsia="Times New Roman" w:cs="Courier New" w:ascii="Courier New" w:hAnsi="Courier New"/>
          <w:color w:val="000000"/>
          <w:sz w:val="20"/>
          <w:szCs w:val="20"/>
          <w:lang w:val="en-US" w:eastAsia="en-IN"/>
        </w:rPr>
        <w:t xml:space="preserve"> network routing protocols.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Therefore, the geographic routing protocol can cope with topology changes with a small number of packets.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Greedy forwarding is one of the most </w:t>
      </w:r>
      <w:ins w:id="106" w:author="Editor03" w:date="2021-07-17T15:18:00Z">
        <w:r>
          <w:rPr>
            <w:rFonts w:eastAsia="Times New Roman" w:cs="Courier New" w:ascii="Courier New" w:hAnsi="Courier New"/>
            <w:color w:val="000000"/>
            <w:sz w:val="20"/>
            <w:szCs w:val="20"/>
            <w:lang w:val="en-US" w:eastAsia="en-IN"/>
          </w:rPr>
          <w:t xml:space="preserve">widely </w:t>
        </w:r>
      </w:ins>
      <w:r>
        <w:rPr>
          <w:rFonts w:eastAsia="Times New Roman" w:cs="Courier New" w:ascii="Courier New" w:hAnsi="Courier New"/>
          <w:color w:val="000000"/>
          <w:sz w:val="20"/>
          <w:szCs w:val="20"/>
          <w:lang w:val="en-US" w:eastAsia="en-IN"/>
        </w:rPr>
        <w:t xml:space="preserve">used packet forwarding methods </w:t>
      </w:r>
      <w:ins w:id="107" w:author="Editor03" w:date="2021-07-17T15:18:00Z">
        <w:r>
          <w:rPr>
            <w:rFonts w:eastAsia="Times New Roman" w:cs="Courier New" w:ascii="Courier New" w:hAnsi="Courier New"/>
            <w:color w:val="000000"/>
            <w:sz w:val="20"/>
            <w:szCs w:val="20"/>
            <w:lang w:val="en-US" w:eastAsia="en-IN"/>
          </w:rPr>
          <w:t>for</w:t>
        </w:r>
      </w:ins>
      <w:del w:id="108" w:author="Editor03" w:date="2021-07-17T15:18:00Z">
        <w:r>
          <w:rPr>
            <w:rFonts w:eastAsia="Times New Roman" w:cs="Courier New" w:ascii="Courier New" w:hAnsi="Courier New"/>
            <w:color w:val="000000"/>
            <w:sz w:val="20"/>
            <w:szCs w:val="20"/>
            <w:lang w:val="en-US" w:eastAsia="en-IN"/>
          </w:rPr>
          <w:delText>in</w:delText>
        </w:r>
      </w:del>
      <w:r>
        <w:rPr>
          <w:rFonts w:eastAsia="Times New Roman" w:cs="Courier New" w:ascii="Courier New" w:hAnsi="Courier New"/>
          <w:color w:val="000000"/>
          <w:sz w:val="20"/>
          <w:szCs w:val="20"/>
          <w:lang w:val="en-US" w:eastAsia="en-IN"/>
        </w:rPr>
        <w:t xml:space="preserve"> geographic routing protocols.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in an actual urban environment, the drop rate of packets may increase </w:t>
      </w:r>
      <w:ins w:id="109" w:author="Editor03" w:date="2021-07-17T15:18:00Z">
        <w:r>
          <w:rPr>
            <w:rFonts w:eastAsia="Times New Roman" w:cs="Courier New" w:ascii="Courier New" w:hAnsi="Courier New"/>
            <w:color w:val="000000"/>
            <w:sz w:val="20"/>
            <w:szCs w:val="20"/>
            <w:lang w:val="en-US" w:eastAsia="en-IN"/>
          </w:rPr>
          <w:t>because</w:t>
        </w:r>
      </w:ins>
      <w:del w:id="110" w:author="Editor03" w:date="2021-07-17T15:18:00Z">
        <w:r>
          <w:rPr>
            <w:rFonts w:eastAsia="Times New Roman" w:cs="Courier New" w:ascii="Courier New" w:hAnsi="Courier New"/>
            <w:color w:val="000000"/>
            <w:sz w:val="20"/>
            <w:szCs w:val="20"/>
            <w:lang w:val="en-US" w:eastAsia="en-IN"/>
          </w:rPr>
          <w:delText>due</w:delText>
        </w:r>
      </w:del>
      <w:r>
        <w:rPr>
          <w:rFonts w:eastAsia="Times New Roman" w:cs="Courier New" w:ascii="Courier New" w:hAnsi="Courier New"/>
          <w:color w:val="000000"/>
          <w:sz w:val="20"/>
          <w:szCs w:val="20"/>
          <w:lang w:val="en-US" w:eastAsia="en-IN"/>
        </w:rPr>
        <w:t xml:space="preserve"> </w:t>
      </w:r>
      <w:ins w:id="111" w:author="Editor03" w:date="2021-07-17T15:18:00Z">
        <w:r>
          <w:rPr>
            <w:rFonts w:eastAsia="Times New Roman" w:cs="Courier New" w:ascii="Courier New" w:hAnsi="Courier New"/>
            <w:color w:val="000000"/>
            <w:sz w:val="20"/>
            <w:szCs w:val="20"/>
            <w:lang w:val="en-US" w:eastAsia="en-IN"/>
          </w:rPr>
          <w:t>of</w:t>
        </w:r>
      </w:ins>
      <w:del w:id="112" w:author="Editor03" w:date="2021-07-17T15:18:00Z">
        <w:r>
          <w:rPr>
            <w:rFonts w:eastAsia="Times New Roman" w:cs="Courier New" w:ascii="Courier New" w:hAnsi="Courier New"/>
            <w:color w:val="000000"/>
            <w:sz w:val="20"/>
            <w:szCs w:val="20"/>
            <w:lang w:val="en-US" w:eastAsia="en-IN"/>
          </w:rPr>
          <w:delText>to</w:delText>
        </w:r>
      </w:del>
      <w:r>
        <w:rPr>
          <w:rFonts w:eastAsia="Times New Roman" w:cs="Courier New" w:ascii="Courier New" w:hAnsi="Courier New"/>
          <w:color w:val="000000"/>
          <w:sz w:val="20"/>
          <w:szCs w:val="20"/>
          <w:lang w:val="en-US" w:eastAsia="en-IN"/>
        </w:rPr>
        <w:t xml:space="preserve"> shadowing and degradation of signal strength over</w:t>
      </w:r>
      <w:ins w:id="113" w:author="Author" w:date="2021-07-22T17:28:00Z">
        <w:r>
          <w:rPr>
            <w:rFonts w:eastAsia="Times New Roman" w:cs="Courier New" w:ascii="Courier New" w:hAnsi="Courier New"/>
            <w:color w:val="000000"/>
            <w:sz w:val="20"/>
            <w:szCs w:val="20"/>
            <w:lang w:val="en-US" w:eastAsia="en-IN"/>
          </w:rPr>
          <w:t xml:space="preserve"> a</w:t>
        </w:r>
      </w:ins>
      <w:r>
        <w:rPr>
          <w:rFonts w:eastAsia="Times New Roman" w:cs="Courier New" w:ascii="Courier New" w:hAnsi="Courier New"/>
          <w:color w:val="000000"/>
          <w:sz w:val="20"/>
          <w:szCs w:val="20"/>
          <w:lang w:val="en-US" w:eastAsia="en-IN"/>
        </w:rPr>
        <w:t xml:space="preserve"> distance. This increases the possibility of packet retransmission, resulting in increased overhead and end-to-end delay.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114" w:author="Editor03" w:date="2021-07-17T15:18:00Z">
        <w:commentRangeStart w:id="1"/>
        <w:r>
          <w:rPr>
            <w:rFonts w:eastAsia="Times New Roman" w:cs="Courier New" w:ascii="Courier New" w:hAnsi="Courier New"/>
            <w:color w:val="000000"/>
            <w:sz w:val="20"/>
            <w:szCs w:val="20"/>
            <w:lang w:val="en-US" w:eastAsia="en-IN"/>
          </w:rPr>
          <w:delText xml:space="preserve">In contrast to these methods, </w:delText>
        </w:r>
      </w:del>
      <w:ins w:id="115" w:author="Editor03" w:date="2021-07-17T15:18:00Z">
        <w:r>
          <w:rPr>
            <w:rFonts w:eastAsia="Times New Roman" w:cs="Courier New" w:ascii="Courier New" w:hAnsi="Courier New"/>
            <w:color w:val="000000"/>
            <w:sz w:val="20"/>
            <w:szCs w:val="20"/>
            <w:lang w:val="en-US" w:eastAsia="en-IN"/>
          </w:rPr>
          <w:t>Opportunistic</w:t>
        </w:r>
      </w:ins>
      <w:del w:id="116" w:author="Editor03" w:date="2021-07-17T15:18:00Z">
        <w:r>
          <w:rPr>
            <w:rFonts w:eastAsia="Times New Roman" w:cs="Courier New" w:ascii="Courier New" w:hAnsi="Courier New"/>
            <w:color w:val="000000"/>
            <w:sz w:val="20"/>
            <w:szCs w:val="20"/>
            <w:lang w:val="en-US" w:eastAsia="en-IN"/>
          </w:rPr>
          <w:delText>opportunistic</w:delText>
        </w:r>
      </w:del>
      <w:r>
        <w:rPr>
          <w:rFonts w:eastAsia="Times New Roman" w:cs="Courier New" w:ascii="Courier New" w:hAnsi="Courier New"/>
          <w:color w:val="000000"/>
          <w:sz w:val="20"/>
          <w:szCs w:val="20"/>
          <w:lang w:val="en-US" w:eastAsia="en-IN"/>
        </w:rPr>
        <w:t xml:space="preserve"> routing protocols have </w:t>
      </w:r>
      <w:ins w:id="117" w:author="Editor03" w:date="2021-07-17T15:18:00Z">
        <w:r>
          <w:rPr>
            <w:rFonts w:eastAsia="Times New Roman" w:cs="Courier New" w:ascii="Courier New" w:hAnsi="Courier New"/>
            <w:color w:val="000000"/>
            <w:sz w:val="20"/>
            <w:szCs w:val="20"/>
            <w:lang w:val="en-US" w:eastAsia="en-IN"/>
          </w:rPr>
          <w:t>attracted</w:t>
        </w:r>
      </w:ins>
      <w:del w:id="118" w:author="Editor03" w:date="2021-07-17T15:18:00Z">
        <w:r>
          <w:rPr>
            <w:rFonts w:eastAsia="Times New Roman" w:cs="Courier New" w:ascii="Courier New" w:hAnsi="Courier New"/>
            <w:color w:val="000000"/>
            <w:sz w:val="20"/>
            <w:szCs w:val="20"/>
            <w:lang w:val="en-US" w:eastAsia="en-IN"/>
          </w:rPr>
          <w:delText>been attracting</w:delText>
        </w:r>
      </w:del>
      <w:r>
        <w:rPr>
          <w:rFonts w:eastAsia="Times New Roman" w:cs="Courier New" w:ascii="Courier New" w:hAnsi="Courier New"/>
          <w:color w:val="000000"/>
          <w:sz w:val="20"/>
          <w:szCs w:val="20"/>
          <w:lang w:val="en-US" w:eastAsia="en-IN"/>
        </w:rPr>
        <w:t xml:space="preserve"> attention </w:t>
      </w:r>
      <w:ins w:id="119" w:author="Editor03" w:date="2021-07-17T15:18:00Z">
        <w:r>
          <w:rPr>
            <w:rFonts w:eastAsia="Times New Roman" w:cs="Courier New" w:ascii="Courier New" w:hAnsi="Courier New"/>
            <w:color w:val="800000"/>
            <w:sz w:val="20"/>
            <w:szCs w:val="20"/>
            <w:lang w:val="en-US" w:eastAsia="en-IN"/>
          </w:rPr>
          <w:t>in contrast to these methods</w:t>
        </w:r>
      </w:ins>
      <w:r>
        <w:rPr>
          <w:rFonts w:eastAsia="Times New Roman" w:cs="Courier New" w:ascii="Courier New" w:hAnsi="Courier New"/>
          <w:color w:val="800000"/>
          <w:sz w:val="20"/>
          <w:szCs w:val="20"/>
          <w:lang w:val="en-US" w:eastAsia="en-IN"/>
        </w:rPr>
      </w:r>
      <w:ins w:id="120" w:author="Editor03" w:date="2021-07-17T15:18:00Z">
        <w:commentRangeEnd w:id="1"/>
        <w:r>
          <w:commentReference w:id="1"/>
        </w:r>
        <w:r>
          <w:rPr>
            <w:rFonts w:eastAsia="Times New Roman" w:cs="Courier New" w:ascii="Courier New" w:hAnsi="Courier New"/>
            <w:color w:val="800000"/>
            <w:sz w:val="20"/>
            <w:szCs w:val="20"/>
            <w:lang w:val="en-US" w:eastAsia="en-IN"/>
          </w:rPr>
          <w:t xml:space="preserve"> </w:t>
        </w:r>
      </w:ins>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{16}.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main difference between opportunistic routing protocols and conventional routing schemes is that opportunistic routing protocols do not use a fixed route, but allow nodes that receive packets to decide whether </w:t>
      </w:r>
      <w:del w:id="121" w:author="Editor03" w:date="2021-07-17T15:18:00Z">
        <w:r>
          <w:rPr>
            <w:rFonts w:eastAsia="Times New Roman" w:cs="Courier New" w:ascii="Courier New" w:hAnsi="Courier New"/>
            <w:color w:val="000000"/>
            <w:sz w:val="20"/>
            <w:szCs w:val="20"/>
            <w:lang w:val="en-US" w:eastAsia="en-IN"/>
          </w:rPr>
          <w:delText xml:space="preserve">or not </w:delText>
        </w:r>
      </w:del>
      <w:r>
        <w:rPr>
          <w:rFonts w:eastAsia="Times New Roman" w:cs="Courier New" w:ascii="Courier New" w:hAnsi="Courier New"/>
          <w:color w:val="000000"/>
          <w:sz w:val="20"/>
          <w:szCs w:val="20"/>
          <w:lang w:val="en-US" w:eastAsia="en-IN"/>
        </w:rPr>
        <w:t xml:space="preserve">to forward them.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This can increase the chance of receiving packets and</w:t>
      </w:r>
      <w:ins w:id="122"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consequently</w:t>
      </w:r>
      <w:ins w:id="123"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achieve better performance </w:t>
      </w:r>
      <w:del w:id="124" w:author="Author" w:date="2021-07-22T17:28:00Z">
        <w:r>
          <w:rPr>
            <w:rFonts w:eastAsia="Times New Roman" w:cs="Courier New" w:ascii="Courier New" w:hAnsi="Courier New"/>
            <w:color w:val="000000"/>
            <w:sz w:val="20"/>
            <w:szCs w:val="20"/>
            <w:lang w:val="en-US" w:eastAsia="en-IN"/>
          </w:rPr>
          <w:delText xml:space="preserve">than </w:delText>
        </w:r>
      </w:del>
      <w:ins w:id="125" w:author="Author" w:date="2021-07-22T17:28:00Z">
        <w:r>
          <w:rPr>
            <w:rFonts w:eastAsia="Times New Roman" w:cs="Courier New" w:ascii="Courier New" w:hAnsi="Courier New"/>
            <w:color w:val="000000"/>
            <w:sz w:val="20"/>
            <w:szCs w:val="20"/>
            <w:lang w:val="en-US" w:eastAsia="en-IN"/>
          </w:rPr>
          <w:t xml:space="preserve">compared with </w:t>
        </w:r>
      </w:ins>
      <w:r>
        <w:rPr>
          <w:rFonts w:eastAsia="Times New Roman" w:cs="Courier New" w:ascii="Courier New" w:hAnsi="Courier New"/>
          <w:color w:val="000000"/>
          <w:sz w:val="20"/>
          <w:szCs w:val="20"/>
          <w:lang w:val="en-US" w:eastAsia="en-IN"/>
        </w:rPr>
        <w:t>conventional routing schemes.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most of the existing originally opportunistic routing protocols  are not designed for urban </w:t>
      </w:r>
      <w:commentRangeStart w:id="2"/>
      <w:r>
        <w:rPr>
          <w:rFonts w:eastAsia="Times New Roman" w:cs="Courier New" w:ascii="Courier New" w:hAnsi="Courier New"/>
          <w:color w:val="000000"/>
          <w:sz w:val="20"/>
          <w:szCs w:val="20"/>
          <w:lang w:val="en-US" w:eastAsia="en-IN"/>
        </w:rPr>
        <w:t>environments</w:t>
      </w:r>
      <w:ins w:id="126" w:author="Editor03" w:date="2021-07-17T15:18:00Z">
        <w:r>
          <w:rPr>
            <w:rFonts w:eastAsia="Times New Roman" w:cs="Courier New" w:ascii="Courier New" w:hAnsi="Courier New"/>
            <w:color w:val="000000"/>
            <w:sz w:val="20"/>
            <w:szCs w:val="20"/>
            <w:lang w:val="en-US" w:eastAsia="en-IN"/>
          </w:rPr>
          <w:t>; therefore,</w:t>
        </w:r>
      </w:ins>
      <w:del w:id="127" w:author="Editor03" w:date="2021-07-17T15:18:00Z">
        <w:r>
          <w:rPr>
            <w:rFonts w:eastAsia="Times New Roman" w:cs="Courier New" w:ascii="Courier New" w:hAnsi="Courier New"/>
            <w:color w:val="000000"/>
            <w:sz w:val="20"/>
            <w:szCs w:val="20"/>
            <w:lang w:val="en-US" w:eastAsia="en-IN"/>
          </w:rPr>
          <w:delText>, therefore</w:delText>
        </w:r>
      </w:del>
      <w:r>
        <w:rPr>
          <w:rFonts w:eastAsia="Times New Roman" w:cs="Courier New" w:ascii="Courier New" w:hAnsi="Courier New"/>
          <w:color w:val="000000"/>
          <w:sz w:val="20"/>
          <w:szCs w:val="20"/>
          <w:lang w:val="en-US" w:eastAsia="en-IN"/>
        </w:rPr>
      </w:r>
      <w:commentRangeEnd w:id="2"/>
      <w:r>
        <w:commentReference w:id="2"/>
      </w:r>
      <w:r>
        <w:rPr>
          <w:rFonts w:eastAsia="Times New Roman" w:cs="Courier New" w:ascii="Courier New" w:hAnsi="Courier New"/>
          <w:color w:val="000000"/>
          <w:sz w:val="20"/>
          <w:szCs w:val="20"/>
          <w:lang w:val="en-US" w:eastAsia="en-IN"/>
        </w:rPr>
        <w:t xml:space="preserve"> their performance evaluation does not take into account the effect of shadowing</w:t>
      </w:r>
      <w:ins w:id="128" w:author="Author" w:date="2021-07-22T17:28:00Z">
        <w:r>
          <w:rPr>
            <w:rFonts w:eastAsia="Times New Roman" w:cs="Courier New" w:ascii="Courier New" w:hAnsi="Courier New"/>
            <w:color w:val="000000"/>
            <w:sz w:val="20"/>
            <w:szCs w:val="20"/>
            <w:lang w:val="en-US" w:eastAsia="en-IN"/>
          </w:rPr>
          <w:t xml:space="preserve"> and</w:t>
        </w:r>
      </w:ins>
      <w:r>
        <w:rPr>
          <w:rFonts w:eastAsia="Times New Roman" w:cs="Courier New" w:ascii="Courier New" w:hAnsi="Courier New"/>
          <w:color w:val="000000"/>
          <w:sz w:val="20"/>
          <w:szCs w:val="20"/>
          <w:lang w:val="en-US" w:eastAsia="en-IN"/>
        </w:rPr>
        <w:t xml:space="preserve"> fading caused by buildings</w:t>
      </w:r>
      <w:ins w:id="129" w:author="Author" w:date="2021-07-22T17:28:00Z">
        <w:r>
          <w:rPr>
            <w:rFonts w:eastAsia="Times New Roman" w:cs="Courier New" w:ascii="Courier New" w:hAnsi="Courier New"/>
            <w:color w:val="000000"/>
            <w:sz w:val="20"/>
            <w:szCs w:val="20"/>
            <w:lang w:val="en-US" w:eastAsia="en-IN"/>
          </w:rPr>
          <w:t>, which</w:t>
        </w:r>
      </w:ins>
      <w:del w:id="130" w:author="Author" w:date="2021-07-22T17:28:00Z">
        <w:r>
          <w:rPr>
            <w:rFonts w:eastAsia="Times New Roman" w:cs="Courier New" w:ascii="Courier New" w:hAnsi="Courier New"/>
            <w:color w:val="000000"/>
            <w:sz w:val="20"/>
            <w:szCs w:val="20"/>
            <w:lang w:val="en-US" w:eastAsia="en-IN"/>
          </w:rPr>
          <w:delText xml:space="preserve"> and</w:delText>
        </w:r>
      </w:del>
      <w:r>
        <w:rPr>
          <w:rFonts w:eastAsia="Times New Roman" w:cs="Courier New" w:ascii="Courier New" w:hAnsi="Courier New"/>
          <w:color w:val="000000"/>
          <w:sz w:val="20"/>
          <w:szCs w:val="20"/>
          <w:lang w:val="en-US" w:eastAsia="en-IN"/>
        </w:rPr>
        <w:t xml:space="preserve"> may result in an </w:t>
      </w:r>
      <w:ins w:id="131" w:author="Editor03" w:date="2021-07-17T15:18:00Z">
        <w:r>
          <w:rPr>
            <w:rFonts w:eastAsia="Times New Roman" w:cs="Courier New" w:ascii="Courier New" w:hAnsi="Courier New"/>
            <w:color w:val="000000"/>
            <w:sz w:val="20"/>
            <w:szCs w:val="20"/>
            <w:lang w:val="en-US" w:eastAsia="en-IN"/>
          </w:rPr>
          <w:t>overestimation</w:t>
        </w:r>
      </w:ins>
      <w:del w:id="132" w:author="Editor03" w:date="2021-07-17T15:18:00Z">
        <w:r>
          <w:rPr>
            <w:rFonts w:eastAsia="Times New Roman" w:cs="Courier New" w:ascii="Courier New" w:hAnsi="Courier New"/>
            <w:color w:val="000000"/>
            <w:sz w:val="20"/>
            <w:szCs w:val="20"/>
            <w:lang w:val="en-US" w:eastAsia="en-IN"/>
          </w:rPr>
          <w:delText>overestimating</w:delText>
        </w:r>
      </w:del>
      <w:r>
        <w:rPr>
          <w:rFonts w:eastAsia="Times New Roman" w:cs="Courier New" w:ascii="Courier New" w:hAnsi="Courier New"/>
          <w:color w:val="000000"/>
          <w:sz w:val="20"/>
          <w:szCs w:val="20"/>
          <w:lang w:val="en-US" w:eastAsia="en-IN"/>
        </w:rPr>
        <w:t xml:space="preserve"> of the communication performance.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fact, it has been demonstrated that buildings attenuate the radio wave of 802.11p channels, and that </w:t>
      </w:r>
      <w:del w:id="133"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data transmission is limited </w:t>
      </w:r>
      <w:ins w:id="134" w:author="Editor03" w:date="2021-07-17T15:18:00Z">
        <w:r>
          <w:rPr>
            <w:rFonts w:eastAsia="Times New Roman" w:cs="Courier New" w:ascii="Courier New" w:hAnsi="Courier New"/>
            <w:color w:val="000000"/>
            <w:sz w:val="20"/>
            <w:szCs w:val="20"/>
            <w:lang w:val="en-US" w:eastAsia="en-IN"/>
          </w:rPr>
          <w:t>along</w:t>
        </w:r>
      </w:ins>
      <w:del w:id="135" w:author="Editor03" w:date="2021-07-17T15:18:00Z">
        <w:r>
          <w:rPr>
            <w:rFonts w:eastAsia="Times New Roman" w:cs="Courier New" w:ascii="Courier New" w:hAnsi="Courier New"/>
            <w:color w:val="000000"/>
            <w:sz w:val="20"/>
            <w:szCs w:val="20"/>
            <w:lang w:val="en-US" w:eastAsia="en-IN"/>
          </w:rPr>
          <w:delText>alongside</w:delText>
        </w:r>
      </w:del>
      <w:r>
        <w:rPr>
          <w:rFonts w:eastAsia="Times New Roman" w:cs="Courier New" w:ascii="Courier New" w:hAnsi="Courier New"/>
          <w:color w:val="000000"/>
          <w:sz w:val="20"/>
          <w:szCs w:val="20"/>
          <w:lang w:val="en-US" w:eastAsia="en-IN"/>
        </w:rPr>
        <w:t xml:space="preserve"> the road</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study, we evaluate the </w:t>
      </w:r>
      <w:del w:id="136" w:author="Author" w:date="2021-07-22T17:29:00Z">
        <w:r>
          <w:rPr>
            <w:rFonts w:eastAsia="Times New Roman" w:cs="Courier New" w:ascii="Courier New" w:hAnsi="Courier New"/>
            <w:color w:val="000000"/>
            <w:sz w:val="20"/>
            <w:szCs w:val="20"/>
            <w:lang w:val="en-US" w:eastAsia="en-IN"/>
          </w:rPr>
          <w:delText>L</w:delText>
        </w:r>
      </w:del>
      <w:ins w:id="137" w:author="Author" w:date="2021-07-22T17:29:00Z">
        <w:r>
          <w:rPr>
            <w:rFonts w:eastAsia="Times New Roman" w:cs="Courier New" w:ascii="Courier New" w:hAnsi="Courier New"/>
            <w:color w:val="000000"/>
            <w:sz w:val="20"/>
            <w:szCs w:val="20"/>
            <w:lang w:val="en-US" w:eastAsia="en-IN"/>
          </w:rPr>
          <w:t>l</w:t>
        </w:r>
      </w:ins>
      <w:r>
        <w:rPr>
          <w:rFonts w:eastAsia="Times New Roman" w:cs="Courier New" w:ascii="Courier New" w:hAnsi="Courier New"/>
          <w:color w:val="000000"/>
          <w:sz w:val="20"/>
          <w:szCs w:val="20"/>
          <w:lang w:val="en-US" w:eastAsia="en-IN"/>
        </w:rPr>
        <w:t xml:space="preserve">ink </w:t>
      </w:r>
      <w:del w:id="138" w:author="Author" w:date="2021-07-22T17:29:00Z">
        <w:r>
          <w:rPr>
            <w:rFonts w:eastAsia="Times New Roman" w:cs="Courier New" w:ascii="Courier New" w:hAnsi="Courier New"/>
            <w:color w:val="000000"/>
            <w:sz w:val="20"/>
            <w:szCs w:val="20"/>
            <w:lang w:val="en-US" w:eastAsia="en-IN"/>
          </w:rPr>
          <w:delText>S</w:delText>
        </w:r>
      </w:del>
      <w:ins w:id="139" w:author="Author" w:date="2021-07-22T17:29:00Z">
        <w:r>
          <w:rPr>
            <w:rFonts w:eastAsia="Times New Roman" w:cs="Courier New" w:ascii="Courier New" w:hAnsi="Courier New"/>
            <w:color w:val="000000"/>
            <w:sz w:val="20"/>
            <w:szCs w:val="20"/>
            <w:lang w:val="en-US" w:eastAsia="en-IN"/>
          </w:rPr>
          <w:t>s</w:t>
        </w:r>
      </w:ins>
      <w:r>
        <w:rPr>
          <w:rFonts w:eastAsia="Times New Roman" w:cs="Courier New" w:ascii="Courier New" w:hAnsi="Courier New"/>
          <w:color w:val="000000"/>
          <w:sz w:val="20"/>
          <w:szCs w:val="20"/>
          <w:lang w:val="en-US" w:eastAsia="en-IN"/>
        </w:rPr>
        <w:t xml:space="preserve">tate aware </w:t>
      </w:r>
      <w:del w:id="140" w:author="Author" w:date="2021-07-22T17:29:00Z">
        <w:r>
          <w:rPr>
            <w:rFonts w:eastAsia="Times New Roman" w:cs="Courier New" w:ascii="Courier New" w:hAnsi="Courier New"/>
            <w:color w:val="000000"/>
            <w:sz w:val="20"/>
            <w:szCs w:val="20"/>
            <w:lang w:val="en-US" w:eastAsia="en-IN"/>
          </w:rPr>
          <w:delText>G</w:delText>
        </w:r>
      </w:del>
      <w:ins w:id="141" w:author="Author" w:date="2021-07-22T17:29:00Z">
        <w:r>
          <w:rPr>
            <w:rFonts w:eastAsia="Times New Roman" w:cs="Courier New" w:ascii="Courier New" w:hAnsi="Courier New"/>
            <w:color w:val="000000"/>
            <w:sz w:val="20"/>
            <w:szCs w:val="20"/>
            <w:lang w:val="en-US" w:eastAsia="en-IN"/>
          </w:rPr>
          <w:t>g</w:t>
        </w:r>
      </w:ins>
      <w:r>
        <w:rPr>
          <w:rFonts w:eastAsia="Times New Roman" w:cs="Courier New" w:ascii="Courier New" w:hAnsi="Courier New"/>
          <w:color w:val="000000"/>
          <w:sz w:val="20"/>
          <w:szCs w:val="20"/>
          <w:lang w:val="en-US" w:eastAsia="en-IN"/>
        </w:rPr>
        <w:t xml:space="preserve">eographic </w:t>
      </w:r>
      <w:del w:id="142" w:author="Author" w:date="2021-07-22T17:29:00Z">
        <w:r>
          <w:rPr>
            <w:rFonts w:eastAsia="Times New Roman" w:cs="Courier New" w:ascii="Courier New" w:hAnsi="Courier New"/>
            <w:color w:val="000000"/>
            <w:sz w:val="20"/>
            <w:szCs w:val="20"/>
            <w:lang w:val="en-US" w:eastAsia="en-IN"/>
          </w:rPr>
          <w:delText>O</w:delText>
        </w:r>
      </w:del>
      <w:ins w:id="143" w:author="Author" w:date="2021-07-22T17:29:00Z">
        <w:r>
          <w:rPr>
            <w:rFonts w:eastAsia="Times New Roman" w:cs="Courier New" w:ascii="Courier New" w:hAnsi="Courier New"/>
            <w:color w:val="000000"/>
            <w:sz w:val="20"/>
            <w:szCs w:val="20"/>
            <w:lang w:val="en-US" w:eastAsia="en-IN"/>
          </w:rPr>
          <w:t>o</w:t>
        </w:r>
      </w:ins>
      <w:r>
        <w:rPr>
          <w:rFonts w:eastAsia="Times New Roman" w:cs="Courier New" w:ascii="Courier New" w:hAnsi="Courier New"/>
          <w:color w:val="000000"/>
          <w:sz w:val="20"/>
          <w:szCs w:val="20"/>
          <w:lang w:val="en-US" w:eastAsia="en-IN"/>
        </w:rPr>
        <w:t>pportunistic</w:t>
      </w:r>
      <w:ins w:id="144" w:author="Author" w:date="2021-07-22T17:29:00Z">
        <w:r>
          <w:rPr>
            <w:rFonts w:eastAsia="Times New Roman" w:cs="Courier New" w:ascii="Courier New" w:hAnsi="Courier New"/>
            <w:color w:val="000000"/>
            <w:sz w:val="20"/>
            <w:szCs w:val="20"/>
            <w:lang w:val="en-US" w:eastAsia="en-IN"/>
          </w:rPr>
          <w:t xml:space="preserve"> (LSGO)</w:t>
        </w:r>
      </w:ins>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routing protocol for VANETs</w:t>
      </w:r>
      <w:del w:id="145" w:author="Author" w:date="2021-07-22T17:29:00Z">
        <w:r>
          <w:rPr>
            <w:rFonts w:eastAsia="Times New Roman" w:cs="Courier New" w:ascii="Courier New" w:hAnsi="Courier New"/>
            <w:color w:val="000000"/>
            <w:sz w:val="20"/>
            <w:szCs w:val="20"/>
            <w:lang w:val="en-US" w:eastAsia="en-IN"/>
          </w:rPr>
          <w:delText xml:space="preserve"> (LSGO)</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{18}, using an obstacle shadowing model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Our evaluations tested </w:t>
      </w:r>
      <w:ins w:id="146" w:author="Author" w:date="2021-07-22T17:29: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 xml:space="preserve">LSGO under the obstacle shadowing model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{20} using the ns-3 network simulator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We also tested the protocol performance when shadowing is not considered.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Additionally, we proposed a new routing protocol called </w:t>
      </w:r>
      <w:ins w:id="147" w:author="Editor03" w:date="2021-07-17T15:18:00Z">
        <w:r>
          <w:rPr>
            <w:rFonts w:eastAsia="Times New Roman" w:cs="Courier New" w:ascii="Courier New" w:hAnsi="Courier New"/>
            <w:color w:val="000000"/>
            <w:sz w:val="20"/>
            <w:szCs w:val="20"/>
            <w:lang w:val="en-US" w:eastAsia="en-IN"/>
          </w:rPr>
          <w:t>the shadowing</w:t>
        </w:r>
      </w:ins>
      <w:del w:id="148" w:author="Author" w:date="2021-07-22T17:30:00Z">
        <w:r>
          <w:rPr>
            <w:rFonts w:eastAsia="Times New Roman" w:cs="Courier New" w:ascii="Courier New" w:hAnsi="Courier New"/>
            <w:color w:val="000000"/>
            <w:sz w:val="20"/>
            <w:szCs w:val="20"/>
            <w:lang w:val="en-US" w:eastAsia="en-IN"/>
          </w:rPr>
          <w:delText xml:space="preserve"> </w:delText>
        </w:r>
      </w:del>
      <w:ins w:id="149" w:author="Author" w:date="2021-07-22T17:30:00Z">
        <w:r>
          <w:rPr>
            <w:rFonts w:eastAsia="Times New Roman" w:cs="Courier New" w:ascii="Courier New" w:hAnsi="Courier New"/>
            <w:color w:val="000000"/>
            <w:sz w:val="20"/>
            <w:szCs w:val="20"/>
            <w:lang w:val="en-US" w:eastAsia="en-IN"/>
          </w:rPr>
          <w:t>-</w:t>
        </w:r>
      </w:ins>
      <w:ins w:id="150" w:author="Editor03" w:date="2021-07-17T15:18:00Z">
        <w:r>
          <w:rPr>
            <w:rFonts w:eastAsia="Times New Roman" w:cs="Courier New" w:ascii="Courier New" w:hAnsi="Courier New"/>
            <w:color w:val="000000"/>
            <w:sz w:val="20"/>
            <w:szCs w:val="20"/>
            <w:lang w:val="en-US" w:eastAsia="en-IN"/>
          </w:rPr>
          <w:t>fading-based</w:t>
        </w:r>
      </w:ins>
      <w:del w:id="151" w:author="Editor03" w:date="2021-07-17T15:18:00Z">
        <w:r>
          <w:rPr>
            <w:rFonts w:eastAsia="Times New Roman" w:cs="Courier New" w:ascii="Courier New" w:hAnsi="Courier New"/>
            <w:color w:val="000000"/>
            <w:sz w:val="20"/>
            <w:szCs w:val="20"/>
            <w:lang w:val="en-US" w:eastAsia="en-IN"/>
          </w:rPr>
          <w:delText>Shadowing fading based</w:delText>
        </w:r>
      </w:del>
      <w:ins w:id="152" w:author="Author" w:date="2021-07-22T17:29:00Z">
        <w:r>
          <w:rPr>
            <w:rFonts w:eastAsia="Times New Roman" w:cs="Courier New" w:ascii="Courier New" w:hAnsi="Courier New"/>
            <w:color w:val="000000"/>
            <w:sz w:val="20"/>
            <w:szCs w:val="20"/>
            <w:lang w:val="en-US" w:eastAsia="en-IN"/>
          </w:rPr>
          <w:t xml:space="preserve"> intersection geographic opportunistic</w:t>
        </w:r>
      </w:ins>
      <w:r>
        <w:rPr>
          <w:rFonts w:eastAsia="Times New Roman" w:cs="Courier New" w:ascii="Courier New" w:hAnsi="Courier New"/>
          <w:color w:val="000000"/>
          <w:sz w:val="20"/>
          <w:szCs w:val="20"/>
          <w:lang w:val="en-US" w:eastAsia="en-IN"/>
        </w:rPr>
        <w:t xml:space="preserve"> </w:t>
      </w:r>
      <w:ins w:id="153" w:author="Author" w:date="2021-07-22T17:30:00Z">
        <w:r>
          <w:rPr>
            <w:rFonts w:eastAsia="Times New Roman" w:cs="Courier New" w:ascii="Courier New" w:hAnsi="Courier New"/>
            <w:color w:val="000000"/>
            <w:sz w:val="20"/>
            <w:szCs w:val="20"/>
            <w:lang w:val="en-US" w:eastAsia="en-IN"/>
          </w:rPr>
          <w:t>(</w:t>
        </w:r>
      </w:ins>
      <w:ins w:id="154" w:author="Editor03" w:date="2021-07-17T15:18:00Z">
        <w:r>
          <w:rPr>
            <w:rFonts w:eastAsia="Times New Roman" w:cs="Courier New" w:ascii="Courier New" w:hAnsi="Courier New"/>
            <w:color w:val="000000"/>
            <w:sz w:val="20"/>
            <w:szCs w:val="20"/>
            <w:lang w:val="en-US" w:eastAsia="en-IN"/>
          </w:rPr>
          <w:t>SIGO</w:t>
        </w:r>
      </w:ins>
      <w:ins w:id="155" w:author="Author" w:date="2021-07-22T17:30:00Z">
        <w:r>
          <w:rPr>
            <w:rFonts w:eastAsia="Times New Roman" w:cs="Courier New" w:ascii="Courier New" w:hAnsi="Courier New"/>
            <w:color w:val="000000"/>
            <w:sz w:val="20"/>
            <w:szCs w:val="20"/>
            <w:lang w:val="en-US" w:eastAsia="en-IN"/>
          </w:rPr>
          <w:t>)</w:t>
        </w:r>
      </w:ins>
      <w:del w:id="156" w:author="Editor03" w:date="2021-07-17T15:18:00Z">
        <w:r>
          <w:rPr>
            <w:rFonts w:eastAsia="Times New Roman" w:cs="Courier New" w:ascii="Courier New" w:hAnsi="Courier New"/>
            <w:color w:val="000000"/>
            <w:sz w:val="20"/>
            <w:szCs w:val="20"/>
            <w:lang w:val="en-US" w:eastAsia="en-IN"/>
          </w:rPr>
          <w:delText>Intersection Geographic Opportunistic</w:delText>
        </w:r>
      </w:del>
      <w:r>
        <w:rPr>
          <w:rFonts w:eastAsia="Times New Roman" w:cs="Courier New" w:ascii="Courier New" w:hAnsi="Courier New"/>
          <w:color w:val="000000"/>
          <w:sz w:val="20"/>
          <w:szCs w:val="20"/>
          <w:lang w:val="en-US" w:eastAsia="en-IN"/>
        </w:rPr>
        <w:t xml:space="preserve"> </w:t>
      </w:r>
      <w:ins w:id="157" w:author="Author" w:date="2021-07-22T17:30:00Z">
        <w:r>
          <w:rPr>
            <w:rFonts w:eastAsia="Times New Roman" w:cs="Courier New" w:ascii="Courier New" w:hAnsi="Courier New"/>
            <w:color w:val="000000"/>
            <w:sz w:val="20"/>
            <w:szCs w:val="20"/>
            <w:lang w:val="en-US" w:eastAsia="en-IN"/>
          </w:rPr>
          <w:t xml:space="preserve">routing </w:t>
        </w:r>
      </w:ins>
      <w:del w:id="158" w:author="Editor03" w:date="2021-07-17T15:18:00Z">
        <w:r>
          <w:rPr>
            <w:rFonts w:eastAsia="Times New Roman" w:cs="Courier New" w:ascii="Courier New" w:hAnsi="Courier New"/>
            <w:color w:val="000000"/>
            <w:sz w:val="20"/>
            <w:szCs w:val="20"/>
            <w:lang w:val="en-US" w:eastAsia="en-IN"/>
          </w:rPr>
          <w:delText xml:space="preserve">routing </w:delText>
        </w:r>
      </w:del>
      <w:r>
        <w:rPr>
          <w:rFonts w:eastAsia="Times New Roman" w:cs="Courier New" w:ascii="Courier New" w:hAnsi="Courier New"/>
          <w:color w:val="000000"/>
          <w:sz w:val="20"/>
          <w:szCs w:val="20"/>
          <w:lang w:val="en-US" w:eastAsia="en-IN"/>
        </w:rPr>
        <w:t xml:space="preserve">protocol </w:t>
      </w:r>
      <w:del w:id="159" w:author="Editor03" w:date="2021-07-17T15:18:00Z">
        <w:r>
          <w:rPr>
            <w:rFonts w:eastAsia="Times New Roman" w:cs="Courier New" w:ascii="Courier New" w:hAnsi="Courier New"/>
            <w:color w:val="000000"/>
            <w:sz w:val="20"/>
            <w:szCs w:val="20"/>
            <w:lang w:val="en-US" w:eastAsia="en-IN"/>
          </w:rPr>
          <w:delText>(</w:delText>
        </w:r>
      </w:del>
      <w:del w:id="160" w:author="Editor03" w:date="2021-07-17T15:18:00Z">
        <w:r>
          <w:rPr>
            <w:rFonts w:eastAsia="Times New Roman" w:cs="Courier New" w:ascii="Courier New" w:hAnsi="Courier New"/>
            <w:color w:val="000000"/>
            <w:sz w:val="20"/>
            <w:szCs w:val="20"/>
            <w:u w:val="single"/>
            <w:lang w:val="en-US" w:eastAsia="en-IN"/>
          </w:rPr>
          <w:delText>SIGO</w:delText>
        </w:r>
      </w:del>
      <w:del w:id="161" w:author="Editor03" w:date="2021-07-17T15:18:00Z">
        <w:r>
          <w:rPr>
            <w:rFonts w:eastAsia="Times New Roman" w:cs="Courier New" w:ascii="Courier New" w:hAnsi="Courier New"/>
            <w:color w:val="000000"/>
            <w:sz w:val="20"/>
            <w:szCs w:val="20"/>
            <w:lang w:val="en-US" w:eastAsia="en-IN"/>
          </w:rPr>
          <w:delText xml:space="preserve">) </w:delText>
        </w:r>
      </w:del>
      <w:r>
        <w:rPr>
          <w:rFonts w:eastAsia="Times New Roman" w:cs="Courier New" w:ascii="Courier New" w:hAnsi="Courier New"/>
          <w:color w:val="000000"/>
          <w:sz w:val="20"/>
          <w:szCs w:val="20"/>
          <w:lang w:val="en-US" w:eastAsia="en-IN"/>
        </w:rPr>
        <w:t>to improve the communication performance in shadowing environments.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the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protocol, </w:t>
      </w:r>
      <w:ins w:id="162" w:author="Editor03" w:date="2021-07-17T15:18:00Z">
        <w:r>
          <w:rPr>
            <w:rFonts w:eastAsia="Times New Roman" w:cs="Courier New" w:ascii="Courier New" w:hAnsi="Courier New"/>
            <w:color w:val="000000"/>
            <w:sz w:val="20"/>
            <w:szCs w:val="20"/>
            <w:lang w:val="en-US" w:eastAsia="en-IN"/>
          </w:rPr>
          <w:t>we</w:t>
        </w:r>
      </w:ins>
      <w:del w:id="163" w:author="Editor03" w:date="2021-07-17T15:18:00Z">
        <w:r>
          <w:rPr>
            <w:rFonts w:eastAsia="Times New Roman" w:cs="Courier New" w:ascii="Courier New" w:hAnsi="Courier New"/>
            <w:color w:val="000000"/>
            <w:sz w:val="20"/>
            <w:szCs w:val="20"/>
            <w:lang w:val="en-US" w:eastAsia="en-IN"/>
          </w:rPr>
          <w:delText>We</w:delText>
        </w:r>
      </w:del>
      <w:r>
        <w:rPr>
          <w:rFonts w:eastAsia="Times New Roman" w:cs="Courier New" w:ascii="Courier New" w:hAnsi="Courier New"/>
          <w:color w:val="000000"/>
          <w:sz w:val="20"/>
          <w:szCs w:val="20"/>
          <w:lang w:val="en-US" w:eastAsia="en-IN"/>
        </w:rPr>
        <w:t xml:space="preserve"> consider the distance to the destination node and the expected transmission probability. Furthermore,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considers whether a node is close to a street intersection node  when selecting </w:t>
      </w:r>
      <w:ins w:id="164"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relay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Our evaluations demonstrated the effectiveness of the proposed method in a simulation environment.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rest of this paper is organized as follows: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relatedSection</w:t>
      </w:r>
      <w:r>
        <w:rPr>
          <w:rFonts w:eastAsia="Times New Roman" w:cs="Courier New" w:ascii="Courier New" w:hAnsi="Courier New"/>
          <w:color w:val="000000"/>
          <w:sz w:val="20"/>
          <w:szCs w:val="20"/>
          <w:lang w:val="en-US" w:eastAsia="en-IN"/>
        </w:rPr>
        <w:t xml:space="preserve">} describes the existing opportunistic routing protocols and shadowing.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describes </w:t>
      </w:r>
      <w:r>
        <w:rPr>
          <w:rFonts w:eastAsia="Times New Roman" w:cs="Courier New" w:ascii="Courier New" w:hAnsi="Courier New"/>
          <w:color w:val="000000"/>
          <w:sz w:val="20"/>
          <w:szCs w:val="20"/>
          <w:u w:val="single"/>
          <w:lang w:val="en-US" w:eastAsia="en-IN"/>
        </w:rPr>
        <w:t>LSGO</w:t>
      </w:r>
      <w:del w:id="165" w:author="Author" w:date="2021-07-22T17:31:00Z">
        <w:commentRangeStart w:id="3"/>
        <w:r>
          <w:rPr>
            <w:rFonts w:eastAsia="Times New Roman" w:cs="Courier New" w:ascii="Courier New" w:hAnsi="Courier New"/>
            <w:color w:val="000000"/>
            <w:sz w:val="20"/>
            <w:szCs w:val="20"/>
            <w:lang w:val="en-US" w:eastAsia="en-IN"/>
          </w:rPr>
          <w:delText xml:space="preserve">, </w:delText>
        </w:r>
      </w:del>
      <w:del w:id="166" w:author="Author" w:date="2021-07-22T17:31:00Z">
        <w:r>
          <w:rPr>
            <w:rFonts w:eastAsia="Times New Roman" w:cs="Courier New" w:ascii="Courier New" w:hAnsi="Courier New"/>
            <w:color w:val="000000"/>
            <w:sz w:val="20"/>
            <w:szCs w:val="20"/>
            <w:lang w:val="en-US" w:eastAsia="en-IN"/>
          </w:rPr>
          <w:delText xml:space="preserve">which is </w:delText>
        </w:r>
      </w:del>
      <w:del w:id="167" w:author="Author" w:date="2021-07-22T17:31:00Z">
        <w:r>
          <w:rPr>
            <w:rFonts w:eastAsia="Times New Roman" w:cs="Courier New" w:ascii="Courier New" w:hAnsi="Courier New"/>
            <w:color w:val="000000"/>
            <w:sz w:val="20"/>
            <w:szCs w:val="20"/>
            <w:lang w:val="en-US" w:eastAsia="en-IN"/>
          </w:rPr>
          <w:delText xml:space="preserve">one of the most popular opportunistic routing protocols and problems with </w:delText>
        </w:r>
      </w:del>
      <w:del w:id="168" w:author="Author" w:date="2021-07-22T17:31:00Z">
        <w:r>
          <w:rPr>
            <w:rFonts w:eastAsia="Times New Roman" w:cs="Courier New" w:ascii="Courier New" w:hAnsi="Courier New"/>
            <w:color w:val="000000"/>
            <w:sz w:val="20"/>
            <w:szCs w:val="20"/>
            <w:u w:val="single"/>
            <w:lang w:val="en-US" w:eastAsia="en-IN"/>
          </w:rPr>
          <w:delText>LSGO</w:delText>
        </w:r>
      </w:del>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lang w:val="en-US" w:eastAsia="en-IN"/>
        </w:rPr>
      </w:r>
      <w:commentRangeEnd w:id="3"/>
      <w:r>
        <w:commentReference w:id="3"/>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describes the proposed method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and 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{evaluation} </w:t>
      </w:r>
      <w:ins w:id="169" w:author="Editor03" w:date="2021-07-17T15:18:00Z">
        <w:r>
          <w:rPr>
            <w:rFonts w:eastAsia="Times New Roman" w:cs="Courier New" w:ascii="Courier New" w:hAnsi="Courier New"/>
            <w:color w:val="000000"/>
            <w:sz w:val="20"/>
            <w:szCs w:val="20"/>
            <w:lang w:val="en-US" w:eastAsia="en-IN"/>
          </w:rPr>
          <w:t>presents</w:t>
        </w:r>
      </w:ins>
      <w:del w:id="170" w:author="Editor03" w:date="2021-07-17T15:18:00Z">
        <w:r>
          <w:rPr>
            <w:rFonts w:eastAsia="Times New Roman" w:cs="Courier New" w:ascii="Courier New" w:hAnsi="Courier New"/>
            <w:color w:val="000000"/>
            <w:sz w:val="20"/>
            <w:szCs w:val="20"/>
            <w:lang w:val="en-US" w:eastAsia="en-IN"/>
          </w:rPr>
          <w:delText>shows</w:delText>
        </w:r>
      </w:del>
      <w:r>
        <w:rPr>
          <w:rFonts w:eastAsia="Times New Roman" w:cs="Courier New" w:ascii="Courier New" w:hAnsi="Courier New"/>
          <w:color w:val="000000"/>
          <w:sz w:val="20"/>
          <w:szCs w:val="20"/>
          <w:lang w:val="en-US" w:eastAsia="en-IN"/>
        </w:rPr>
        <w:t xml:space="preserve"> the performance evaluation and effectiveness of the proposed method. Finally, 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{conclusion} summarizes</w:t>
      </w:r>
      <w:ins w:id="171" w:author="Author" w:date="2021-07-22T17:31:00Z">
        <w:r>
          <w:rPr>
            <w:rFonts w:eastAsia="Times New Roman" w:cs="Courier New" w:ascii="Courier New" w:hAnsi="Courier New"/>
            <w:color w:val="000000"/>
            <w:sz w:val="20"/>
            <w:szCs w:val="20"/>
            <w:lang w:val="en-US" w:eastAsia="en-IN"/>
          </w:rPr>
          <w:t xml:space="preserve"> our conclusions</w:t>
        </w:r>
      </w:ins>
      <w:r>
        <w:rPr>
          <w:rFonts w:eastAsia="Times New Roman" w:cs="Courier New" w:ascii="Courier New" w:hAnsi="Courier New"/>
          <w:color w:val="000000"/>
          <w:sz w:val="20"/>
          <w:szCs w:val="20"/>
          <w:lang w:val="en-US" w:eastAsia="en-IN"/>
        </w:rPr>
        <w:t xml:space="preserve"> and discusses future work.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\section{RELATED WORK}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\label{relatedSection}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\subsection{Opportunistic Routing Protocols Background}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172" w:author="Author" w:date="2021-07-22T17:31:00Z">
        <w:commentRangeStart w:id="4"/>
        <w:r>
          <w:rPr>
            <w:rFonts w:eastAsia="Times New Roman" w:cs="Courier New" w:ascii="Courier New" w:hAnsi="Courier New"/>
            <w:color w:val="000000"/>
            <w:sz w:val="20"/>
            <w:szCs w:val="20"/>
            <w:lang w:val="en-US" w:eastAsia="en-IN"/>
          </w:rPr>
          <w:delText xml:space="preserve">Recently, opportunistic routing protocols have attracted </w:delText>
        </w:r>
      </w:del>
      <w:del w:id="173" w:author="Author" w:date="2021-07-22T17:31:00Z">
        <w:r>
          <w:rPr>
            <w:rFonts w:eastAsia="Times New Roman" w:cs="Courier New" w:ascii="Courier New" w:hAnsi="Courier New"/>
            <w:color w:val="000000"/>
            <w:sz w:val="20"/>
            <w:szCs w:val="20"/>
            <w:lang w:val="en-US" w:eastAsia="en-IN"/>
          </w:rPr>
          <w:delText>significant</w:delText>
        </w:r>
      </w:del>
      <w:del w:id="174" w:author="Author" w:date="2021-07-22T17:31:00Z">
        <w:r>
          <w:rPr>
            <w:rFonts w:eastAsia="Times New Roman" w:cs="Courier New" w:ascii="Courier New" w:hAnsi="Courier New"/>
            <w:color w:val="000000"/>
            <w:sz w:val="20"/>
            <w:szCs w:val="20"/>
            <w:lang w:val="en-US" w:eastAsia="en-IN"/>
          </w:rPr>
          <w:delText>much attention.</w:delText>
        </w:r>
      </w:del>
      <w:r>
        <w:rPr>
          <w:rFonts w:eastAsia="Times New Roman" w:cs="Courier New" w:ascii="Courier New" w:hAnsi="Courier New"/>
          <w:color w:val="000000"/>
          <w:sz w:val="20"/>
          <w:szCs w:val="20"/>
          <w:lang w:val="en-US" w:eastAsia="en-IN"/>
        </w:rPr>
      </w:r>
      <w:del w:id="175" w:author="Author" w:date="2021-07-22T17:31:00Z">
        <w:commentRangeEnd w:id="4"/>
        <w:r>
          <w:commentReference w:id="4"/>
        </w:r>
        <w:r>
          <w:rPr>
            <w:rFonts w:eastAsia="Times New Roman" w:cs="Courier New" w:ascii="Courier New" w:hAnsi="Courier New"/>
            <w:color w:val="000000"/>
            <w:sz w:val="20"/>
            <w:szCs w:val="20"/>
            <w:lang w:val="en-US" w:eastAsia="en-IN"/>
          </w:rPr>
          <w:delText xml:space="preserve"> </w:delText>
        </w:r>
      </w:del>
      <w:r>
        <w:rPr>
          <w:rFonts w:eastAsia="Times New Roman" w:cs="Courier New" w:ascii="Courier New" w:hAnsi="Courier New"/>
          <w:color w:val="000000"/>
          <w:sz w:val="20"/>
          <w:szCs w:val="20"/>
          <w:lang w:val="en-US" w:eastAsia="en-IN"/>
        </w:rPr>
        <w:t xml:space="preserve">Compared with conventional geographic routing protocols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{6}, opportunistic routing protocols improve communication performance by increasing the number of opportunities for relay nodes to receive packets. </w:t>
      </w:r>
      <w:del w:id="176" w:author="Editor03" w:date="2021-07-17T15:18:00Z">
        <w:r>
          <w:rPr>
            <w:rFonts w:eastAsia="Times New Roman" w:cs="Courier New" w:ascii="Courier New" w:hAnsi="Courier New"/>
            <w:color w:val="000000"/>
            <w:sz w:val="20"/>
            <w:szCs w:val="20"/>
            <w:lang w:val="en-US" w:eastAsia="en-IN"/>
          </w:rPr>
          <w:delText xml:space="preserve">The basic model of opportunistic routing protocols is shown in </w:delText>
        </w:r>
      </w:del>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{fig:Basic}</w:t>
      </w:r>
      <w:ins w:id="177" w:author="Editor03" w:date="2021-07-17T15:18:00Z">
        <w:r>
          <w:rPr>
            <w:rFonts w:eastAsia="Times New Roman" w:cs="Courier New" w:ascii="Courier New" w:hAnsi="Courier New"/>
            <w:color w:val="000000"/>
            <w:sz w:val="20"/>
            <w:szCs w:val="20"/>
            <w:lang w:val="en-US" w:eastAsia="en-IN"/>
          </w:rPr>
          <w:t xml:space="preserve"> shows the basic model of the opportunistic routing protocols</w:t>
        </w:r>
      </w:ins>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]{figures/basic-</w:t>
      </w:r>
      <w:r>
        <w:rPr>
          <w:rFonts w:eastAsia="Times New Roman" w:cs="Courier New" w:ascii="Courier New" w:hAnsi="Courier New"/>
          <w:color w:val="000000"/>
          <w:sz w:val="20"/>
          <w:szCs w:val="20"/>
          <w:u w:val="single"/>
          <w:lang w:val="en-US" w:eastAsia="en-IN"/>
        </w:rPr>
        <w:t>opportunity2</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{The basic model of opportunistic routing protocols}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\label{fig:Basic}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178" w:author="Editor03" w:date="2021-07-17T15:18:00Z">
        <w:r>
          <w:rPr>
            <w:rFonts w:eastAsia="Times New Roman" w:cs="Courier New" w:ascii="Courier New" w:hAnsi="Courier New"/>
            <w:color w:val="000000"/>
            <w:sz w:val="20"/>
            <w:szCs w:val="20"/>
            <w:lang w:val="en-US" w:eastAsia="en-IN"/>
          </w:rPr>
          <w:delText xml:space="preserve">The </w:delText>
        </w:r>
      </w:del>
      <w:ins w:id="179" w:author="Editor03" w:date="2021-07-17T15:18:00Z">
        <w:r>
          <w:rPr>
            <w:rFonts w:eastAsia="Times New Roman" w:cs="Courier New" w:ascii="Courier New" w:hAnsi="Courier New"/>
            <w:color w:val="000000"/>
            <w:sz w:val="20"/>
            <w:szCs w:val="20"/>
            <w:lang w:val="en-US" w:eastAsia="en-IN"/>
          </w:rPr>
          <w:t>Node</w:t>
        </w:r>
      </w:ins>
      <w:del w:id="180" w:author="Editor03" w:date="2021-07-17T15:18:00Z">
        <w:r>
          <w:rPr>
            <w:rFonts w:eastAsia="Times New Roman" w:cs="Courier New" w:ascii="Courier New" w:hAnsi="Courier New"/>
            <w:color w:val="000000"/>
            <w:sz w:val="20"/>
            <w:szCs w:val="20"/>
            <w:lang w:val="en-US" w:eastAsia="en-IN"/>
          </w:rPr>
          <w:delText>node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$N_{s}$</w:t>
      </w:r>
      <w:r>
        <w:rPr>
          <w:rFonts w:eastAsia="Times New Roman" w:cs="Courier New" w:ascii="Courier New" w:hAnsi="Courier New"/>
          <w:color w:val="000000"/>
          <w:sz w:val="20"/>
          <w:szCs w:val="20"/>
          <w:lang w:val="en-US" w:eastAsia="en-IN"/>
        </w:rPr>
        <w:t xml:space="preserve"> selects a candidate node for relaying and determines the priority from </w:t>
      </w:r>
      <w:r>
        <w:rPr>
          <w:rFonts w:eastAsia="Times New Roman" w:cs="Courier New" w:ascii="Courier New" w:hAnsi="Courier New"/>
          <w:color w:val="008000"/>
          <w:sz w:val="20"/>
          <w:szCs w:val="20"/>
          <w:lang w:val="en-US" w:eastAsia="en-IN"/>
        </w:rPr>
        <w:t>$N_{1}$</w:t>
      </w:r>
      <w:r>
        <w:rPr>
          <w:rFonts w:eastAsia="Times New Roman" w:cs="Courier New" w:ascii="Courier New" w:hAnsi="Courier New"/>
          <w:color w:val="000000"/>
          <w:sz w:val="20"/>
          <w:szCs w:val="20"/>
          <w:lang w:val="en-US" w:eastAsia="en-IN"/>
        </w:rPr>
        <w:t xml:space="preserve"> to </w:t>
      </w:r>
      <w:r>
        <w:rPr>
          <w:rFonts w:eastAsia="Times New Roman" w:cs="Courier New" w:ascii="Courier New" w:hAnsi="Courier New"/>
          <w:color w:val="008000"/>
          <w:sz w:val="20"/>
          <w:szCs w:val="20"/>
          <w:lang w:val="en-US" w:eastAsia="en-IN"/>
        </w:rPr>
        <w:t>$N_{n}$</w:t>
      </w:r>
      <w:r>
        <w:rPr>
          <w:rFonts w:eastAsia="Times New Roman" w:cs="Courier New" w:ascii="Courier New" w:hAnsi="Courier New"/>
          <w:color w:val="000000"/>
          <w:sz w:val="20"/>
          <w:szCs w:val="20"/>
          <w:lang w:val="en-US" w:eastAsia="en-IN"/>
        </w:rPr>
        <w:t xml:space="preserve">. </w:t>
      </w:r>
      <w:del w:id="181" w:author="Editor03" w:date="2021-07-17T15:18:00Z">
        <w:commentRangeStart w:id="5"/>
        <w:r>
          <w:rPr>
            <w:rFonts w:eastAsia="Times New Roman" w:cs="Courier New" w:ascii="Courier New" w:hAnsi="Courier New"/>
            <w:color w:val="000000"/>
            <w:sz w:val="20"/>
            <w:szCs w:val="20"/>
            <w:lang w:val="en-US" w:eastAsia="en-IN"/>
          </w:rPr>
          <w:delText xml:space="preserve">After </w:delText>
        </w:r>
      </w:del>
      <w:ins w:id="182" w:author="Editor03" w:date="2021-07-17T15:18:00Z">
        <w:r>
          <w:rPr>
            <w:rFonts w:eastAsia="Times New Roman" w:cs="Courier New" w:ascii="Courier New" w:hAnsi="Courier New"/>
            <w:color w:val="000000"/>
            <w:sz w:val="20"/>
            <w:szCs w:val="20"/>
            <w:lang w:val="en-US" w:eastAsia="en-IN"/>
          </w:rPr>
          <w:t>Subsequently</w:t>
        </w:r>
      </w:ins>
      <w:del w:id="183" w:author="Editor03" w:date="2021-07-17T15:18:00Z">
        <w:r>
          <w:rPr>
            <w:rFonts w:eastAsia="Times New Roman" w:cs="Courier New" w:ascii="Courier New" w:hAnsi="Courier New"/>
            <w:color w:val="000000"/>
            <w:sz w:val="20"/>
            <w:szCs w:val="20"/>
            <w:lang w:val="en-US" w:eastAsia="en-IN"/>
          </w:rPr>
          <w:delText>that</w:delText>
        </w:r>
      </w:del>
      <w:r>
        <w:rPr>
          <w:rFonts w:eastAsia="Times New Roman" w:cs="Courier New" w:ascii="Courier New" w:hAnsi="Courier New"/>
          <w:color w:val="000000"/>
          <w:sz w:val="20"/>
          <w:szCs w:val="20"/>
          <w:lang w:val="en-US" w:eastAsia="en-IN"/>
        </w:rPr>
      </w:r>
      <w:commentRangeEnd w:id="5"/>
      <w:r>
        <w:commentReference w:id="5"/>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$N_{s}$</w:t>
      </w:r>
      <w:r>
        <w:rPr>
          <w:rFonts w:eastAsia="Times New Roman" w:cs="Courier New" w:ascii="Courier New" w:hAnsi="Courier New"/>
          <w:color w:val="000000"/>
          <w:sz w:val="20"/>
          <w:szCs w:val="20"/>
          <w:lang w:val="en-US" w:eastAsia="en-IN"/>
        </w:rPr>
        <w:t xml:space="preserve"> writes the priorities of </w:t>
      </w:r>
      <w:r>
        <w:rPr>
          <w:rFonts w:eastAsia="Times New Roman" w:cs="Courier New" w:ascii="Courier New" w:hAnsi="Courier New"/>
          <w:color w:val="008000"/>
          <w:sz w:val="20"/>
          <w:szCs w:val="20"/>
          <w:lang w:val="en-US" w:eastAsia="en-IN"/>
        </w:rPr>
        <w:t>$N_{1}$</w:t>
      </w:r>
      <w:r>
        <w:rPr>
          <w:rFonts w:eastAsia="Times New Roman" w:cs="Courier New" w:ascii="Courier New" w:hAnsi="Courier New"/>
          <w:color w:val="000000"/>
          <w:sz w:val="20"/>
          <w:szCs w:val="20"/>
          <w:lang w:val="en-US" w:eastAsia="en-IN"/>
        </w:rPr>
        <w:t xml:space="preserve"> to </w:t>
      </w:r>
      <w:r>
        <w:rPr>
          <w:rFonts w:eastAsia="Times New Roman" w:cs="Courier New" w:ascii="Courier New" w:hAnsi="Courier New"/>
          <w:color w:val="008000"/>
          <w:sz w:val="20"/>
          <w:szCs w:val="20"/>
          <w:lang w:val="en-US" w:eastAsia="en-IN"/>
        </w:rPr>
        <w:t>$N_{n}$</w:t>
      </w:r>
      <w:r>
        <w:rPr>
          <w:rFonts w:eastAsia="Times New Roman" w:cs="Courier New" w:ascii="Courier New" w:hAnsi="Courier New"/>
          <w:color w:val="000000"/>
          <w:sz w:val="20"/>
          <w:szCs w:val="20"/>
          <w:lang w:val="en-US" w:eastAsia="en-IN"/>
        </w:rPr>
        <w:t xml:space="preserve"> in the packet and broadcasts it.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each packet of the figure, the priority of the relay node is described for the sake of clarity, but the actual packet is broadcast, </w:t>
      </w:r>
      <w:ins w:id="184" w:author="Author" w:date="2021-07-22T17:31:00Z">
        <w:r>
          <w:rPr>
            <w:rFonts w:eastAsia="Times New Roman" w:cs="Courier New" w:ascii="Courier New" w:hAnsi="Courier New"/>
            <w:color w:val="000000"/>
            <w:sz w:val="20"/>
            <w:szCs w:val="20"/>
            <w:lang w:val="en-US" w:eastAsia="en-IN"/>
          </w:rPr>
          <w:t>and thus,</w:t>
        </w:r>
      </w:ins>
      <w:del w:id="185" w:author="Author" w:date="2021-07-22T17:31:00Z">
        <w:r>
          <w:rPr>
            <w:rFonts w:eastAsia="Times New Roman" w:cs="Courier New" w:ascii="Courier New" w:hAnsi="Courier New"/>
            <w:color w:val="000000"/>
            <w:sz w:val="20"/>
            <w:szCs w:val="20"/>
            <w:lang w:val="en-US" w:eastAsia="en-IN"/>
          </w:rPr>
          <w:delText>so</w:delText>
        </w:r>
      </w:del>
      <w:r>
        <w:rPr>
          <w:rFonts w:eastAsia="Times New Roman" w:cs="Courier New" w:ascii="Courier New" w:hAnsi="Courier New"/>
          <w:color w:val="000000"/>
          <w:sz w:val="20"/>
          <w:szCs w:val="20"/>
          <w:lang w:val="en-US" w:eastAsia="en-IN"/>
        </w:rPr>
        <w:t xml:space="preserve"> the contents of the packet are identical.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nodes that receive</w:t>
      </w:r>
      <w:del w:id="186" w:author="Author" w:date="2021-07-22T17:31:00Z">
        <w:r>
          <w:rPr>
            <w:rFonts w:eastAsia="Times New Roman" w:cs="Courier New" w:ascii="Courier New" w:hAnsi="Courier New"/>
            <w:color w:val="000000"/>
            <w:sz w:val="20"/>
            <w:szCs w:val="20"/>
            <w:lang w:val="en-US" w:eastAsia="en-IN"/>
          </w:rPr>
          <w:delText>d</w:delText>
        </w:r>
      </w:del>
      <w:r>
        <w:rPr>
          <w:rFonts w:eastAsia="Times New Roman" w:cs="Courier New" w:ascii="Courier New" w:hAnsi="Courier New"/>
          <w:color w:val="000000"/>
          <w:sz w:val="20"/>
          <w:szCs w:val="20"/>
          <w:lang w:val="en-US" w:eastAsia="en-IN"/>
        </w:rPr>
        <w:t xml:space="preserve"> the packet set a relay timer according to their own priority.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higher the priority, the smaller the relay timer is set.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nodes that time out will rebroadcast packets.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In addition, each relay node cancels its rebroadcast when it overhears the transmission of the packet from a node with a higher priority than itself</w:t>
      </w:r>
      <w:ins w:id="187" w:author="Editor03" w:date="2021-07-17T15:18:00Z">
        <w:r>
          <w:rPr>
            <w:rFonts w:eastAsia="Times New Roman" w:cs="Courier New" w:ascii="Courier New" w:hAnsi="Courier New"/>
            <w:color w:val="000000"/>
            <w:sz w:val="20"/>
            <w:szCs w:val="20"/>
            <w:lang w:val="en-US" w:eastAsia="en-IN"/>
          </w:rPr>
          <w:t>.</w:t>
        </w:r>
      </w:ins>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before its timer expires, thereby preventing the increase of redundant packets.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These results show that in opportunistic routing protocols, the </w:t>
      </w:r>
      <w:ins w:id="188" w:author="Editor03" w:date="2021-07-17T15:18:00Z">
        <w:commentRangeStart w:id="6"/>
        <w:r>
          <w:rPr>
            <w:rFonts w:eastAsia="Times New Roman" w:cs="Courier New" w:ascii="Courier New" w:hAnsi="Courier New"/>
            <w:color w:val="000000"/>
            <w:sz w:val="20"/>
            <w:szCs w:val="20"/>
            <w:lang w:val="en-US" w:eastAsia="en-IN"/>
          </w:rPr>
          <w:t>priority-determination</w:t>
        </w:r>
      </w:ins>
      <w:del w:id="189" w:author="Editor03" w:date="2021-07-17T15:18:00Z">
        <w:r>
          <w:rPr>
            <w:rFonts w:eastAsia="Times New Roman" w:cs="Courier New" w:ascii="Courier New" w:hAnsi="Courier New"/>
            <w:color w:val="000000"/>
            <w:sz w:val="20"/>
            <w:szCs w:val="20"/>
            <w:lang w:val="en-US" w:eastAsia="en-IN"/>
          </w:rPr>
          <w:delText>priority determination</w:delText>
        </w:r>
      </w:del>
      <w:r>
        <w:rPr>
          <w:rFonts w:eastAsia="Times New Roman" w:cs="Courier New" w:ascii="Courier New" w:hAnsi="Courier New"/>
          <w:color w:val="000000"/>
          <w:sz w:val="20"/>
          <w:szCs w:val="20"/>
          <w:lang w:val="en-US" w:eastAsia="en-IN"/>
        </w:rPr>
      </w:r>
      <w:commentRangeEnd w:id="6"/>
      <w:r>
        <w:commentReference w:id="6"/>
      </w:r>
      <w:r>
        <w:rPr>
          <w:rFonts w:eastAsia="Times New Roman" w:cs="Courier New" w:ascii="Courier New" w:hAnsi="Courier New"/>
          <w:color w:val="000000"/>
          <w:sz w:val="20"/>
          <w:szCs w:val="20"/>
          <w:lang w:val="en-US" w:eastAsia="en-IN"/>
        </w:rPr>
        <w:t xml:space="preserve"> algorithm directly </w:t>
      </w:r>
      <w:ins w:id="190" w:author="Editor03" w:date="2021-07-17T15:18:00Z">
        <w:r>
          <w:rPr>
            <w:rFonts w:eastAsia="Times New Roman" w:cs="Courier New" w:ascii="Courier New" w:hAnsi="Courier New"/>
            <w:color w:val="000000"/>
            <w:sz w:val="20"/>
            <w:szCs w:val="20"/>
            <w:lang w:val="en-US" w:eastAsia="en-IN"/>
          </w:rPr>
          <w:t>affects</w:t>
        </w:r>
      </w:ins>
      <w:del w:id="191" w:author="Editor03" w:date="2021-07-17T15:18:00Z">
        <w:r>
          <w:rPr>
            <w:rFonts w:eastAsia="Times New Roman" w:cs="Courier New" w:ascii="Courier New" w:hAnsi="Courier New"/>
            <w:color w:val="000000"/>
            <w:sz w:val="20"/>
            <w:szCs w:val="20"/>
            <w:lang w:val="en-US" w:eastAsia="en-IN"/>
          </w:rPr>
          <w:delText>impacts</w:delText>
        </w:r>
      </w:del>
      <w:r>
        <w:rPr>
          <w:rFonts w:eastAsia="Times New Roman" w:cs="Courier New" w:ascii="Courier New" w:hAnsi="Courier New"/>
          <w:color w:val="000000"/>
          <w:sz w:val="20"/>
          <w:szCs w:val="20"/>
          <w:lang w:val="en-US" w:eastAsia="en-IN"/>
        </w:rPr>
        <w:t xml:space="preserve">  </w:t>
      </w:r>
      <w:ins w:id="192"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communication performance.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Opportunistic </w:t>
      </w:r>
      <w:del w:id="193" w:author="Author" w:date="2021-07-22T17:32:00Z">
        <w:r>
          <w:rPr>
            <w:rFonts w:eastAsia="Times New Roman" w:cs="Courier New" w:ascii="Courier New" w:hAnsi="Courier New"/>
            <w:color w:val="000000"/>
            <w:sz w:val="20"/>
            <w:szCs w:val="20"/>
            <w:lang w:val="en-US" w:eastAsia="en-IN"/>
          </w:rPr>
          <w:delText>M</w:delText>
        </w:r>
      </w:del>
      <w:ins w:id="194" w:author="Author" w:date="2021-07-22T17:32:00Z">
        <w:r>
          <w:rPr>
            <w:rFonts w:eastAsia="Times New Roman" w:cs="Courier New" w:ascii="Courier New" w:hAnsi="Courier New"/>
            <w:color w:val="000000"/>
            <w:sz w:val="20"/>
            <w:szCs w:val="20"/>
            <w:lang w:val="en-US" w:eastAsia="en-IN"/>
          </w:rPr>
          <w:t>m</w:t>
        </w:r>
      </w:ins>
      <w:r>
        <w:rPr>
          <w:rFonts w:eastAsia="Times New Roman" w:cs="Courier New" w:ascii="Courier New" w:hAnsi="Courier New"/>
          <w:color w:val="000000"/>
          <w:sz w:val="20"/>
          <w:szCs w:val="20"/>
          <w:lang w:val="en-US" w:eastAsia="en-IN"/>
        </w:rPr>
        <w:t>ulti-</w:t>
      </w:r>
      <w:del w:id="195" w:author="Author" w:date="2021-07-22T17:32:00Z">
        <w:r>
          <w:rPr>
            <w:rFonts w:eastAsia="Times New Roman" w:cs="Courier New" w:ascii="Courier New" w:hAnsi="Courier New"/>
            <w:color w:val="000000"/>
            <w:sz w:val="20"/>
            <w:szCs w:val="20"/>
            <w:lang w:val="en-US" w:eastAsia="en-IN"/>
          </w:rPr>
          <w:delText>H</w:delText>
        </w:r>
      </w:del>
      <w:ins w:id="196" w:author="Author" w:date="2021-07-22T17:32:00Z">
        <w:r>
          <w:rPr>
            <w:rFonts w:eastAsia="Times New Roman" w:cs="Courier New" w:ascii="Courier New" w:hAnsi="Courier New"/>
            <w:color w:val="000000"/>
            <w:sz w:val="20"/>
            <w:szCs w:val="20"/>
            <w:lang w:val="en-US" w:eastAsia="en-IN"/>
          </w:rPr>
          <w:t>h</w:t>
        </w:r>
      </w:ins>
      <w:r>
        <w:rPr>
          <w:rFonts w:eastAsia="Times New Roman" w:cs="Courier New" w:ascii="Courier New" w:hAnsi="Courier New"/>
          <w:color w:val="000000"/>
          <w:sz w:val="20"/>
          <w:szCs w:val="20"/>
          <w:lang w:val="en-US" w:eastAsia="en-IN"/>
        </w:rPr>
        <w:t xml:space="preserve">op </w:t>
      </w:r>
      <w:del w:id="197" w:author="Author" w:date="2021-07-22T17:32:00Z">
        <w:r>
          <w:rPr>
            <w:rFonts w:eastAsia="Times New Roman" w:cs="Courier New" w:ascii="Courier New" w:hAnsi="Courier New"/>
            <w:color w:val="000000"/>
            <w:sz w:val="20"/>
            <w:szCs w:val="20"/>
            <w:lang w:val="en-US" w:eastAsia="en-IN"/>
          </w:rPr>
          <w:delText>R</w:delText>
        </w:r>
      </w:del>
      <w:ins w:id="198" w:author="Author" w:date="2021-07-22T17:32:00Z">
        <w:r>
          <w:rPr>
            <w:rFonts w:eastAsia="Times New Roman" w:cs="Courier New" w:ascii="Courier New" w:hAnsi="Courier New"/>
            <w:color w:val="000000"/>
            <w:sz w:val="20"/>
            <w:szCs w:val="20"/>
            <w:lang w:val="en-US" w:eastAsia="en-IN"/>
          </w:rPr>
          <w:t>r</w:t>
        </w:r>
      </w:ins>
      <w:r>
        <w:rPr>
          <w:rFonts w:eastAsia="Times New Roman" w:cs="Courier New" w:ascii="Courier New" w:hAnsi="Courier New"/>
          <w:color w:val="000000"/>
          <w:sz w:val="20"/>
          <w:szCs w:val="20"/>
          <w:lang w:val="en-US" w:eastAsia="en-IN"/>
        </w:rPr>
        <w:t xml:space="preserve">outing for </w:t>
      </w:r>
      <w:del w:id="199" w:author="Author" w:date="2021-07-22T17:32:00Z">
        <w:r>
          <w:rPr>
            <w:rFonts w:eastAsia="Times New Roman" w:cs="Courier New" w:ascii="Courier New" w:hAnsi="Courier New"/>
            <w:color w:val="000000"/>
            <w:sz w:val="20"/>
            <w:szCs w:val="20"/>
            <w:lang w:val="en-US" w:eastAsia="en-IN"/>
          </w:rPr>
          <w:delText>W</w:delText>
        </w:r>
      </w:del>
      <w:ins w:id="200" w:author="Author" w:date="2021-07-22T17:32:00Z">
        <w:r>
          <w:rPr>
            <w:rFonts w:eastAsia="Times New Roman" w:cs="Courier New" w:ascii="Courier New" w:hAnsi="Courier New"/>
            <w:color w:val="000000"/>
            <w:sz w:val="20"/>
            <w:szCs w:val="20"/>
            <w:lang w:val="en-US" w:eastAsia="en-IN"/>
          </w:rPr>
          <w:t>w</w:t>
        </w:r>
      </w:ins>
      <w:r>
        <w:rPr>
          <w:rFonts w:eastAsia="Times New Roman" w:cs="Courier New" w:ascii="Courier New" w:hAnsi="Courier New"/>
          <w:color w:val="000000"/>
          <w:sz w:val="20"/>
          <w:szCs w:val="20"/>
          <w:lang w:val="en-US" w:eastAsia="en-IN"/>
        </w:rPr>
        <w:t>ireless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201" w:author="Author" w:date="2021-07-22T17:32:00Z">
        <w:r>
          <w:rPr>
            <w:rFonts w:eastAsia="Times New Roman" w:cs="Courier New" w:ascii="Courier New" w:hAnsi="Courier New"/>
            <w:color w:val="000000"/>
            <w:sz w:val="20"/>
            <w:szCs w:val="20"/>
            <w:lang w:val="en-US" w:eastAsia="en-IN"/>
          </w:rPr>
          <w:delText>N</w:delText>
        </w:r>
      </w:del>
      <w:ins w:id="202" w:author="Author" w:date="2021-07-22T17:32:00Z">
        <w:r>
          <w:rPr>
            <w:rFonts w:eastAsia="Times New Roman" w:cs="Courier New" w:ascii="Courier New" w:hAnsi="Courier New"/>
            <w:color w:val="000000"/>
            <w:sz w:val="20"/>
            <w:szCs w:val="20"/>
            <w:lang w:val="en-US" w:eastAsia="en-IN"/>
          </w:rPr>
          <w:t>n</w:t>
        </w:r>
      </w:ins>
      <w:r>
        <w:rPr>
          <w:rFonts w:eastAsia="Times New Roman" w:cs="Courier New" w:ascii="Courier New" w:hAnsi="Courier New"/>
          <w:color w:val="000000"/>
          <w:sz w:val="20"/>
          <w:szCs w:val="20"/>
          <w:lang w:val="en-US" w:eastAsia="en-IN"/>
        </w:rPr>
        <w:t xml:space="preserve">etworks (ExOR)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{16} </w:t>
      </w:r>
      <w:ins w:id="203" w:author="Editor03" w:date="2021-07-17T15:18:00Z">
        <w:r>
          <w:rPr>
            <w:rFonts w:eastAsia="Times New Roman" w:cs="Courier New" w:ascii="Courier New" w:hAnsi="Courier New"/>
            <w:color w:val="000000"/>
            <w:sz w:val="20"/>
            <w:szCs w:val="20"/>
            <w:lang w:val="en-US" w:eastAsia="en-IN"/>
          </w:rPr>
          <w:t>have</w:t>
        </w:r>
      </w:ins>
      <w:del w:id="204" w:author="Editor03" w:date="2021-07-17T15:18:00Z">
        <w:r>
          <w:rPr>
            <w:rFonts w:eastAsia="Times New Roman" w:cs="Courier New" w:ascii="Courier New" w:hAnsi="Courier New"/>
            <w:color w:val="000000"/>
            <w:sz w:val="20"/>
            <w:szCs w:val="20"/>
            <w:lang w:val="en-US" w:eastAsia="en-IN"/>
          </w:rPr>
          <w:delText>has</w:delText>
        </w:r>
      </w:del>
      <w:r>
        <w:rPr>
          <w:rFonts w:eastAsia="Times New Roman" w:cs="Courier New" w:ascii="Courier New" w:hAnsi="Courier New"/>
          <w:color w:val="000000"/>
          <w:sz w:val="20"/>
          <w:szCs w:val="20"/>
          <w:lang w:val="en-US" w:eastAsia="en-IN"/>
        </w:rPr>
        <w:t xml:space="preserve"> been proposed as </w:t>
      </w:r>
      <w:del w:id="205" w:author="Editor03" w:date="2021-07-17T15:18:00Z">
        <w:r>
          <w:rPr>
            <w:rFonts w:eastAsia="Times New Roman" w:cs="Courier New" w:ascii="Courier New" w:hAnsi="Courier New"/>
            <w:color w:val="000000"/>
            <w:sz w:val="20"/>
            <w:szCs w:val="20"/>
            <w:lang w:val="en-US" w:eastAsia="en-IN"/>
          </w:rPr>
          <w:delText xml:space="preserve">a </w:delText>
        </w:r>
      </w:del>
      <w:r>
        <w:rPr>
          <w:rFonts w:eastAsia="Times New Roman" w:cs="Courier New" w:ascii="Courier New" w:hAnsi="Courier New"/>
          <w:color w:val="000000"/>
          <w:sz w:val="20"/>
          <w:szCs w:val="20"/>
          <w:lang w:val="en-US" w:eastAsia="en-IN"/>
        </w:rPr>
        <w:t xml:space="preserve">typical opportunistic routing </w:t>
      </w:r>
      <w:ins w:id="206" w:author="Editor03" w:date="2021-07-17T15:18:00Z">
        <w:r>
          <w:rPr>
            <w:rFonts w:eastAsia="Times New Roman" w:cs="Courier New" w:ascii="Courier New" w:hAnsi="Courier New"/>
            <w:color w:val="000000"/>
            <w:sz w:val="20"/>
            <w:szCs w:val="20"/>
            <w:lang w:val="en-US" w:eastAsia="en-IN"/>
          </w:rPr>
          <w:t>protocols</w:t>
        </w:r>
      </w:ins>
      <w:del w:id="207" w:author="Editor03" w:date="2021-07-17T15:18:00Z">
        <w:r>
          <w:rPr>
            <w:rFonts w:eastAsia="Times New Roman" w:cs="Courier New" w:ascii="Courier New" w:hAnsi="Courier New"/>
            <w:color w:val="000000"/>
            <w:sz w:val="20"/>
            <w:szCs w:val="20"/>
            <w:lang w:val="en-US" w:eastAsia="en-IN"/>
          </w:rPr>
          <w:delText>protocol</w:delText>
        </w:r>
      </w:del>
      <w:r>
        <w:rPr>
          <w:rFonts w:eastAsia="Times New Roman" w:cs="Courier New" w:ascii="Courier New" w:hAnsi="Courier New"/>
          <w:color w:val="000000"/>
          <w:sz w:val="20"/>
          <w:szCs w:val="20"/>
          <w:lang w:val="en-US" w:eastAsia="en-IN"/>
        </w:rPr>
        <w:t xml:space="preserve">. It determines the priority of relay nodes by using </w:t>
      </w:r>
      <w:ins w:id="208" w:author="Editor03" w:date="2021-07-17T15:18:00Z">
        <w:r>
          <w:rPr>
            <w:rFonts w:eastAsia="Times New Roman" w:cs="Courier New" w:ascii="Courier New" w:hAnsi="Courier New"/>
            <w:color w:val="000000"/>
            <w:sz w:val="20"/>
            <w:szCs w:val="20"/>
            <w:lang w:val="en-US" w:eastAsia="en-IN"/>
          </w:rPr>
          <w:t>the</w:t>
        </w:r>
      </w:ins>
      <w:del w:id="209" w:author="Editor03" w:date="2021-07-17T15:18:00Z">
        <w:r>
          <w:rPr>
            <w:rFonts w:eastAsia="Times New Roman" w:cs="Courier New" w:ascii="Courier New" w:hAnsi="Courier New"/>
            <w:color w:val="000000"/>
            <w:sz w:val="20"/>
            <w:szCs w:val="20"/>
            <w:lang w:val="en-US" w:eastAsia="en-IN"/>
          </w:rPr>
          <w:delText>an</w:delText>
        </w:r>
      </w:del>
      <w:r>
        <w:rPr>
          <w:rFonts w:eastAsia="Times New Roman" w:cs="Courier New" w:ascii="Courier New" w:hAnsi="Courier New"/>
          <w:color w:val="000000"/>
          <w:sz w:val="20"/>
          <w:szCs w:val="20"/>
          <w:lang w:val="en-US" w:eastAsia="en-IN"/>
        </w:rPr>
        <w:t xml:space="preserve"> original </w:t>
      </w:r>
      <w:ins w:id="210" w:author="Editor03" w:date="2021-07-17T15:18:00Z">
        <w:r>
          <w:rPr>
            <w:rFonts w:eastAsia="Times New Roman" w:cs="Courier New" w:ascii="Courier New" w:hAnsi="Courier New"/>
            <w:color w:val="000000"/>
            <w:sz w:val="20"/>
            <w:szCs w:val="20"/>
            <w:lang w:val="en-US" w:eastAsia="en-IN"/>
          </w:rPr>
          <w:t>expected transmission</w:t>
        </w:r>
      </w:ins>
      <w:del w:id="211" w:author="Editor03" w:date="2021-07-17T15:18:00Z">
        <w:r>
          <w:rPr>
            <w:rFonts w:eastAsia="Times New Roman" w:cs="Courier New" w:ascii="Courier New" w:hAnsi="Courier New"/>
            <w:color w:val="000000"/>
            <w:sz w:val="20"/>
            <w:szCs w:val="20"/>
            <w:lang w:val="en-US" w:eastAsia="en-IN"/>
          </w:rPr>
          <w:delText>Expected Transmission</w:delText>
        </w:r>
      </w:del>
      <w:r>
        <w:rPr>
          <w:rFonts w:eastAsia="Times New Roman" w:cs="Courier New" w:ascii="Courier New" w:hAnsi="Courier New"/>
          <w:color w:val="000000"/>
          <w:sz w:val="20"/>
          <w:szCs w:val="20"/>
          <w:lang w:val="en-US" w:eastAsia="en-IN"/>
        </w:rPr>
        <w:t xml:space="preserve"> </w:t>
      </w:r>
      <w:ins w:id="212" w:author="Editor03" w:date="2021-07-17T15:18:00Z">
        <w:r>
          <w:rPr>
            <w:rFonts w:eastAsia="Times New Roman" w:cs="Courier New" w:ascii="Courier New" w:hAnsi="Courier New"/>
            <w:color w:val="000000"/>
            <w:sz w:val="20"/>
            <w:szCs w:val="20"/>
            <w:lang w:val="en-US" w:eastAsia="en-IN"/>
          </w:rPr>
          <w:t>cost</w:t>
        </w:r>
      </w:ins>
      <w:del w:id="213" w:author="Editor03" w:date="2021-07-17T15:18:00Z">
        <w:r>
          <w:rPr>
            <w:rFonts w:eastAsia="Times New Roman" w:cs="Courier New" w:ascii="Courier New" w:hAnsi="Courier New"/>
            <w:color w:val="000000"/>
            <w:sz w:val="20"/>
            <w:szCs w:val="20"/>
            <w:lang w:val="en-US" w:eastAsia="en-IN"/>
          </w:rPr>
          <w:delText>Cost</w:delText>
        </w:r>
      </w:del>
      <w:r>
        <w:rPr>
          <w:rFonts w:eastAsia="Times New Roman" w:cs="Courier New" w:ascii="Courier New" w:hAnsi="Courier New"/>
          <w:color w:val="000000"/>
          <w:sz w:val="20"/>
          <w:szCs w:val="20"/>
          <w:lang w:val="en-US" w:eastAsia="en-IN"/>
        </w:rPr>
        <w:t xml:space="preserve"> (ETX)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{21}. However, this newly devised </w:t>
      </w:r>
      <w:ins w:id="214" w:author="Editor03" w:date="2021-07-17T15:18:00Z">
        <w:r>
          <w:rPr>
            <w:rFonts w:eastAsia="Times New Roman" w:cs="Courier New" w:ascii="Courier New" w:hAnsi="Courier New"/>
            <w:color w:val="000000"/>
            <w:sz w:val="20"/>
            <w:szCs w:val="20"/>
            <w:lang w:val="en-US" w:eastAsia="en-IN"/>
          </w:rPr>
          <w:t>method</w:t>
        </w:r>
      </w:ins>
      <w:del w:id="215" w:author="Editor03" w:date="2021-07-17T15:18:00Z">
        <w:r>
          <w:rPr>
            <w:rFonts w:eastAsia="Times New Roman" w:cs="Courier New" w:ascii="Courier New" w:hAnsi="Courier New"/>
            <w:color w:val="000000"/>
            <w:sz w:val="20"/>
            <w:szCs w:val="20"/>
            <w:lang w:val="en-US" w:eastAsia="en-IN"/>
          </w:rPr>
          <w:delText>way</w:delText>
        </w:r>
      </w:del>
      <w:r>
        <w:rPr>
          <w:rFonts w:eastAsia="Times New Roman" w:cs="Courier New" w:ascii="Courier New" w:hAnsi="Courier New"/>
          <w:color w:val="000000"/>
          <w:sz w:val="20"/>
          <w:szCs w:val="20"/>
          <w:lang w:val="en-US" w:eastAsia="en-IN"/>
        </w:rPr>
        <w:t xml:space="preserve"> </w:t>
      </w:r>
      <w:ins w:id="216" w:author="Editor03" w:date="2021-07-17T15:18:00Z">
        <w:r>
          <w:rPr>
            <w:rFonts w:eastAsia="Times New Roman" w:cs="Courier New" w:ascii="Courier New" w:hAnsi="Courier New"/>
            <w:color w:val="000000"/>
            <w:sz w:val="20"/>
            <w:szCs w:val="20"/>
            <w:lang w:val="en-US" w:eastAsia="en-IN"/>
          </w:rPr>
          <w:t>for</w:t>
        </w:r>
      </w:ins>
      <w:del w:id="217" w:author="Editor03" w:date="2021-07-17T15:18:00Z">
        <w:r>
          <w:rPr>
            <w:rFonts w:eastAsia="Times New Roman" w:cs="Courier New" w:ascii="Courier New" w:hAnsi="Courier New"/>
            <w:color w:val="000000"/>
            <w:sz w:val="20"/>
            <w:szCs w:val="20"/>
            <w:lang w:val="en-US" w:eastAsia="en-IN"/>
          </w:rPr>
          <w:delText>to</w:delText>
        </w:r>
      </w:del>
      <w:r>
        <w:rPr>
          <w:rFonts w:eastAsia="Times New Roman" w:cs="Courier New" w:ascii="Courier New" w:hAnsi="Courier New"/>
          <w:color w:val="000000"/>
          <w:sz w:val="20"/>
          <w:szCs w:val="20"/>
          <w:lang w:val="en-US" w:eastAsia="en-IN"/>
        </w:rPr>
        <w:t xml:space="preserve"> </w:t>
      </w:r>
      <w:ins w:id="218" w:author="Editor03" w:date="2021-07-17T15:18:00Z">
        <w:r>
          <w:rPr>
            <w:rFonts w:eastAsia="Times New Roman" w:cs="Courier New" w:ascii="Courier New" w:hAnsi="Courier New"/>
            <w:color w:val="000000"/>
            <w:sz w:val="20"/>
            <w:szCs w:val="20"/>
            <w:lang w:val="en-US" w:eastAsia="en-IN"/>
          </w:rPr>
          <w:t>calculating</w:t>
        </w:r>
      </w:ins>
      <w:del w:id="219" w:author="Editor03" w:date="2021-07-17T15:18:00Z">
        <w:r>
          <w:rPr>
            <w:rFonts w:eastAsia="Times New Roman" w:cs="Courier New" w:ascii="Courier New" w:hAnsi="Courier New"/>
            <w:color w:val="000000"/>
            <w:sz w:val="20"/>
            <w:szCs w:val="20"/>
            <w:lang w:val="en-US" w:eastAsia="en-IN"/>
          </w:rPr>
          <w:delText>calculate</w:delText>
        </w:r>
      </w:del>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value has a problem in that it does not take into account the random and fast mobility nature of nodes, which is a characteristic of </w:t>
      </w:r>
      <w:ins w:id="220" w:author="Editor03" w:date="2021-07-17T15:18:00Z">
        <w:r>
          <w:rPr>
            <w:rFonts w:eastAsia="Times New Roman" w:cs="Courier New" w:ascii="Courier New" w:hAnsi="Courier New"/>
            <w:color w:val="000000"/>
            <w:sz w:val="20"/>
            <w:szCs w:val="20"/>
            <w:u w:val="single"/>
            <w:lang w:val="en-US" w:eastAsia="en-IN"/>
          </w:rPr>
          <w:t>VANET</w:t>
        </w:r>
      </w:ins>
      <w:del w:id="221" w:author="Editor03" w:date="2021-07-17T15:18:00Z">
        <w:r>
          <w:rPr>
            <w:rFonts w:eastAsia="Times New Roman" w:cs="Courier New" w:ascii="Courier New" w:hAnsi="Courier New"/>
            <w:color w:val="000000"/>
            <w:sz w:val="20"/>
            <w:szCs w:val="20"/>
            <w:u w:val="single"/>
            <w:lang w:val="en-US" w:eastAsia="en-IN"/>
          </w:rPr>
          <w:delText>VANETs</w:delText>
        </w:r>
      </w:del>
      <w:r>
        <w:rPr>
          <w:rFonts w:eastAsia="Times New Roman" w:cs="Courier New" w:ascii="Courier New" w:hAnsi="Courier New"/>
          <w:color w:val="000000"/>
          <w:sz w:val="20"/>
          <w:szCs w:val="20"/>
          <w:lang w:val="en-US" w:eastAsia="en-IN"/>
        </w:rPr>
        <w:t xml:space="preserve"> nodes.</w:t>
      </w:r>
      <w:r>
        <w:rPr>
          <w:rFonts w:eastAsia="Times New Roman" w:cs="Courier New" w:ascii="Courier New" w:hAnsi="Courier New"/>
          <w:color w:val="800000"/>
          <w:sz w:val="20"/>
          <w:szCs w:val="20"/>
          <w:lang w:val="en-US" w:eastAsia="en-IN"/>
        </w:rPr>
        <w:t>\par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Therefore,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devised a new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value suitable for </w:t>
      </w:r>
      <w:r>
        <w:rPr>
          <w:rFonts w:eastAsia="Times New Roman" w:cs="Courier New" w:ascii="Courier New" w:hAnsi="Courier New"/>
          <w:color w:val="000000"/>
          <w:sz w:val="20"/>
          <w:szCs w:val="20"/>
          <w:u w:val="single"/>
          <w:lang w:val="en-US" w:eastAsia="en-IN"/>
        </w:rPr>
        <w:t>VANETs</w:t>
      </w:r>
      <w:r>
        <w:rPr>
          <w:rFonts w:eastAsia="Times New Roman" w:cs="Courier New" w:ascii="Courier New" w:hAnsi="Courier New"/>
          <w:color w:val="000000"/>
          <w:sz w:val="20"/>
          <w:szCs w:val="20"/>
          <w:lang w:val="en-US" w:eastAsia="en-IN"/>
        </w:rPr>
        <w:t xml:space="preserve">. 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value is used as a metric to determine the priority, which </w:t>
      </w:r>
      <w:ins w:id="222" w:author="Editor03" w:date="2021-07-17T15:18:00Z">
        <w:r>
          <w:rPr>
            <w:rFonts w:eastAsia="Times New Roman" w:cs="Courier New" w:ascii="Courier New" w:hAnsi="Courier New"/>
            <w:color w:val="000000"/>
            <w:sz w:val="20"/>
            <w:szCs w:val="20"/>
            <w:u w:val="single"/>
            <w:lang w:val="en-US" w:eastAsia="en-IN"/>
          </w:rPr>
          <w:t>improves</w:t>
        </w:r>
      </w:ins>
      <w:del w:id="223" w:author="Editor03" w:date="2021-07-17T15:18:00Z">
        <w:r>
          <w:rPr>
            <w:rFonts w:eastAsia="Times New Roman" w:cs="Courier New" w:ascii="Courier New" w:hAnsi="Courier New"/>
            <w:color w:val="000000"/>
            <w:sz w:val="20"/>
            <w:szCs w:val="20"/>
            <w:u w:val="single"/>
            <w:lang w:val="en-US" w:eastAsia="en-IN"/>
          </w:rPr>
          <w:delText>improvea</w:delText>
        </w:r>
      </w:del>
      <w:r>
        <w:rPr>
          <w:rFonts w:eastAsia="Times New Roman" w:cs="Courier New" w:ascii="Courier New" w:hAnsi="Courier New"/>
          <w:color w:val="000000"/>
          <w:sz w:val="20"/>
          <w:szCs w:val="20"/>
          <w:lang w:val="en-US" w:eastAsia="en-IN"/>
        </w:rPr>
        <w:t xml:space="preserve"> the packet delivery ratio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and reduces the end-to-end delay.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the </w:t>
      </w:r>
      <w:ins w:id="224" w:author="Editor03" w:date="2021-07-17T15:18:00Z">
        <w:r>
          <w:rPr>
            <w:rFonts w:eastAsia="Times New Roman" w:cs="Courier New" w:ascii="Courier New" w:hAnsi="Courier New"/>
            <w:color w:val="000000"/>
            <w:sz w:val="20"/>
            <w:szCs w:val="20"/>
            <w:lang w:val="en-US" w:eastAsia="en-IN"/>
          </w:rPr>
          <w:t>collision-aware opportunistic routing</w:t>
        </w:r>
      </w:ins>
      <w:del w:id="225" w:author="Editor03" w:date="2021-07-17T15:18:00Z">
        <w:r>
          <w:rPr>
            <w:rFonts w:eastAsia="Times New Roman" w:cs="Courier New" w:ascii="Courier New" w:hAnsi="Courier New"/>
            <w:color w:val="000000"/>
            <w:sz w:val="20"/>
            <w:szCs w:val="20"/>
            <w:lang w:val="en-US" w:eastAsia="en-IN"/>
          </w:rPr>
          <w:delText>Collision Aware Opportunistic Routing</w:delText>
        </w:r>
      </w:del>
      <w:r>
        <w:rPr>
          <w:rFonts w:eastAsia="Times New Roman" w:cs="Courier New" w:ascii="Courier New" w:hAnsi="Courier New"/>
          <w:color w:val="000000"/>
          <w:sz w:val="20"/>
          <w:szCs w:val="20"/>
          <w:lang w:val="en-US" w:eastAsia="en-IN"/>
        </w:rPr>
        <w:t xml:space="preserve"> </w:t>
      </w:r>
      <w:ins w:id="226" w:author="Editor03" w:date="2021-07-17T15:18:00Z">
        <w:r>
          <w:rPr>
            <w:rFonts w:eastAsia="Times New Roman" w:cs="Courier New" w:ascii="Courier New" w:hAnsi="Courier New"/>
            <w:color w:val="000000"/>
            <w:sz w:val="20"/>
            <w:szCs w:val="20"/>
            <w:lang w:val="en-US" w:eastAsia="en-IN"/>
          </w:rPr>
          <w:t>protocol</w:t>
        </w:r>
      </w:ins>
      <w:del w:id="227" w:author="Editor03" w:date="2021-07-17T15:18:00Z">
        <w:r>
          <w:rPr>
            <w:rFonts w:eastAsia="Times New Roman" w:cs="Courier New" w:ascii="Courier New" w:hAnsi="Courier New"/>
            <w:color w:val="000000"/>
            <w:sz w:val="20"/>
            <w:szCs w:val="20"/>
            <w:lang w:val="en-US" w:eastAsia="en-IN"/>
          </w:rPr>
          <w:delText>Protocol</w:delText>
        </w:r>
      </w:del>
      <w:r>
        <w:rPr>
          <w:rFonts w:eastAsia="Times New Roman" w:cs="Courier New" w:ascii="Courier New" w:hAnsi="Courier New"/>
          <w:color w:val="000000"/>
          <w:sz w:val="20"/>
          <w:szCs w:val="20"/>
          <w:lang w:val="en-US" w:eastAsia="en-IN"/>
        </w:rPr>
        <w:t xml:space="preserve"> (SCAOR)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{22}</w:t>
      </w:r>
      <w:del w:id="228" w:author="Editor03" w:date="2021-07-17T15:18:00Z">
        <w:r>
          <w:rPr>
            <w:rFonts w:eastAsia="Times New Roman" w:cs="Courier New" w:ascii="Courier New" w:hAnsi="Courier New"/>
            <w:color w:val="000000"/>
            <w:sz w:val="20"/>
            <w:szCs w:val="20"/>
            <w:lang w:val="en-US" w:eastAsia="en-IN"/>
          </w:rPr>
          <w:delText>, to prevent  packet collision that degrades network performance</w:delText>
        </w:r>
      </w:del>
      <w:r>
        <w:rPr>
          <w:rFonts w:eastAsia="Times New Roman" w:cs="Courier New" w:ascii="Courier New" w:hAnsi="Courier New"/>
          <w:color w:val="000000"/>
          <w:sz w:val="20"/>
          <w:szCs w:val="20"/>
          <w:lang w:val="en-US" w:eastAsia="en-IN"/>
        </w:rPr>
        <w:t>, node density is added as a metric in the priority determination</w:t>
      </w:r>
      <w:ins w:id="229" w:author="Editor03" w:date="2021-07-17T15:18:00Z">
        <w:r>
          <w:rPr>
            <w:rFonts w:eastAsia="Times New Roman" w:cs="Courier New" w:ascii="Courier New" w:hAnsi="Courier New"/>
            <w:color w:val="000000"/>
            <w:sz w:val="20"/>
            <w:szCs w:val="20"/>
            <w:lang w:val="en-US" w:eastAsia="en-IN"/>
          </w:rPr>
          <w:t xml:space="preserve"> to prevent packet collisions that degrade network performance</w:t>
        </w:r>
      </w:ins>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a result, </w:t>
      </w:r>
      <w:ins w:id="230"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 xml:space="preserve">performance is improved compared </w:t>
      </w:r>
      <w:del w:id="231" w:author="Author" w:date="2021-07-22T17:33:00Z">
        <w:r>
          <w:rPr>
            <w:rFonts w:eastAsia="Times New Roman" w:cs="Courier New" w:ascii="Courier New" w:hAnsi="Courier New"/>
            <w:color w:val="000000"/>
            <w:sz w:val="20"/>
            <w:szCs w:val="20"/>
            <w:lang w:val="en-US" w:eastAsia="en-IN"/>
          </w:rPr>
          <w:delText xml:space="preserve">to </w:delText>
        </w:r>
      </w:del>
      <w:ins w:id="232" w:author="Author" w:date="2021-07-22T17:33:00Z">
        <w:r>
          <w:rPr>
            <w:rFonts w:eastAsia="Times New Roman" w:cs="Courier New" w:ascii="Courier New" w:hAnsi="Courier New"/>
            <w:color w:val="000000"/>
            <w:sz w:val="20"/>
            <w:szCs w:val="20"/>
            <w:lang w:val="en-US" w:eastAsia="en-IN"/>
          </w:rPr>
          <w:t xml:space="preserve">with </w:t>
        </w:r>
      </w:ins>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EXOR</w:t>
      </w:r>
      <w:r>
        <w:rPr>
          <w:rFonts w:eastAsia="Times New Roman" w:cs="Courier New" w:ascii="Courier New" w:hAnsi="Courier New"/>
          <w:color w:val="000000"/>
          <w:sz w:val="20"/>
          <w:szCs w:val="20"/>
          <w:lang w:val="en-US" w:eastAsia="en-IN"/>
        </w:rPr>
        <w:t xml:space="preserve"> in a highway deployment environment.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en-IN"/>
        </w:rPr>
      </w:pPr>
      <w:r>
        <w:rPr>
          <w:rFonts w:eastAsia="Times New Roman" w:cs="Courier New" w:ascii="Courier New" w:hAnsi="Courier New"/>
          <w:color w:val="000000"/>
          <w:sz w:val="20"/>
          <w:szCs w:val="20"/>
          <w:lang w:val="en-US" w:eastAsia="en-IN"/>
        </w:rPr>
        <w:t xml:space="preserve">In the </w:t>
      </w:r>
      <w:del w:id="233" w:author="Author" w:date="2021-07-22T17:34:00Z">
        <w:r>
          <w:rPr>
            <w:rFonts w:eastAsia="Times New Roman" w:cs="Courier New" w:ascii="Courier New" w:hAnsi="Courier New"/>
            <w:color w:val="000000"/>
            <w:sz w:val="20"/>
            <w:szCs w:val="20"/>
            <w:lang w:val="en-US" w:eastAsia="en-IN"/>
          </w:rPr>
          <w:delText>H</w:delText>
        </w:r>
      </w:del>
      <w:ins w:id="234" w:author="Author" w:date="2021-07-22T17:34:00Z">
        <w:r>
          <w:rPr>
            <w:rFonts w:eastAsia="Times New Roman" w:cs="Courier New" w:ascii="Courier New" w:hAnsi="Courier New"/>
            <w:color w:val="000000"/>
            <w:sz w:val="20"/>
            <w:szCs w:val="20"/>
            <w:lang w:val="en-US" w:eastAsia="en-IN"/>
          </w:rPr>
          <w:t>h</w:t>
        </w:r>
      </w:ins>
      <w:r>
        <w:rPr>
          <w:rFonts w:eastAsia="Times New Roman" w:cs="Courier New" w:ascii="Courier New" w:hAnsi="Courier New"/>
          <w:color w:val="000000"/>
          <w:sz w:val="20"/>
          <w:szCs w:val="20"/>
          <w:lang w:val="en-US" w:eastAsia="en-IN"/>
        </w:rPr>
        <w:t xml:space="preserve">ybrid </w:t>
      </w:r>
      <w:del w:id="235" w:author="Author" w:date="2021-07-22T17:34:00Z">
        <w:r>
          <w:rPr>
            <w:rFonts w:eastAsia="Times New Roman" w:cs="Courier New" w:ascii="Courier New" w:hAnsi="Courier New"/>
            <w:color w:val="000000"/>
            <w:sz w:val="20"/>
            <w:szCs w:val="20"/>
            <w:lang w:val="en-US" w:eastAsia="en-IN"/>
          </w:rPr>
          <w:delText>O</w:delText>
        </w:r>
      </w:del>
      <w:ins w:id="236" w:author="Author" w:date="2021-07-22T17:34:00Z">
        <w:r>
          <w:rPr>
            <w:rFonts w:eastAsia="Times New Roman" w:cs="Courier New" w:ascii="Courier New" w:hAnsi="Courier New"/>
            <w:color w:val="000000"/>
            <w:sz w:val="20"/>
            <w:szCs w:val="20"/>
            <w:lang w:val="en-US" w:eastAsia="en-IN"/>
          </w:rPr>
          <w:t>o</w:t>
        </w:r>
      </w:ins>
      <w:r>
        <w:rPr>
          <w:rFonts w:eastAsia="Times New Roman" w:cs="Courier New" w:ascii="Courier New" w:hAnsi="Courier New"/>
          <w:color w:val="000000"/>
          <w:sz w:val="20"/>
          <w:szCs w:val="20"/>
          <w:lang w:val="en-US" w:eastAsia="en-IN"/>
        </w:rPr>
        <w:t xml:space="preserve">pportunistic and </w:t>
      </w:r>
      <w:del w:id="237" w:author="Author" w:date="2021-07-22T17:34:00Z">
        <w:r>
          <w:rPr>
            <w:rFonts w:eastAsia="Times New Roman" w:cs="Courier New" w:ascii="Courier New" w:hAnsi="Courier New"/>
            <w:color w:val="000000"/>
            <w:sz w:val="20"/>
            <w:szCs w:val="20"/>
            <w:lang w:val="en-US" w:eastAsia="en-IN"/>
          </w:rPr>
          <w:delText>P</w:delText>
        </w:r>
      </w:del>
      <w:ins w:id="238" w:author="Author" w:date="2021-07-22T17:34:00Z">
        <w:r>
          <w:rPr>
            <w:rFonts w:eastAsia="Times New Roman" w:cs="Courier New" w:ascii="Courier New" w:hAnsi="Courier New"/>
            <w:color w:val="000000"/>
            <w:sz w:val="20"/>
            <w:szCs w:val="20"/>
            <w:lang w:val="en-US" w:eastAsia="en-IN"/>
          </w:rPr>
          <w:t>p</w:t>
        </w:r>
      </w:ins>
      <w:r>
        <w:rPr>
          <w:rFonts w:eastAsia="Times New Roman" w:cs="Courier New" w:ascii="Courier New" w:hAnsi="Courier New"/>
          <w:color w:val="000000"/>
          <w:sz w:val="20"/>
          <w:szCs w:val="20"/>
          <w:lang w:val="en-US" w:eastAsia="en-IN"/>
        </w:rPr>
        <w:t xml:space="preserve">osition-based </w:t>
      </w:r>
      <w:del w:id="239" w:author="Author" w:date="2021-07-22T17:34:00Z">
        <w:r>
          <w:rPr>
            <w:rFonts w:eastAsia="Times New Roman" w:cs="Courier New" w:ascii="Courier New" w:hAnsi="Courier New"/>
            <w:color w:val="000000"/>
            <w:sz w:val="20"/>
            <w:szCs w:val="20"/>
            <w:lang w:val="en-US" w:eastAsia="en-IN"/>
          </w:rPr>
          <w:delText>R</w:delText>
        </w:r>
      </w:del>
      <w:ins w:id="240" w:author="Author" w:date="2021-07-22T17:34:00Z">
        <w:r>
          <w:rPr>
            <w:rFonts w:eastAsia="Times New Roman" w:cs="Courier New" w:ascii="Courier New" w:hAnsi="Courier New"/>
            <w:color w:val="000000"/>
            <w:sz w:val="20"/>
            <w:szCs w:val="20"/>
            <w:lang w:val="en-US" w:eastAsia="en-IN"/>
          </w:rPr>
          <w:t>r</w:t>
        </w:r>
      </w:ins>
      <w:r>
        <w:rPr>
          <w:rFonts w:eastAsia="Times New Roman" w:cs="Courier New" w:ascii="Courier New" w:hAnsi="Courier New"/>
          <w:color w:val="000000"/>
          <w:sz w:val="20"/>
          <w:szCs w:val="20"/>
          <w:lang w:val="en-US" w:eastAsia="en-IN"/>
        </w:rPr>
        <w:t>outing protocol</w:t>
      </w:r>
      <w:ins w:id="241" w:author="Author" w:date="2021-07-22T17:35:00Z">
        <w:r>
          <w:rPr>
            <w:rFonts w:eastAsia="Times New Roman" w:cs="Courier New" w:ascii="Courier New" w:hAnsi="Courier New"/>
            <w:color w:val="000000"/>
            <w:sz w:val="20"/>
            <w:szCs w:val="20"/>
            <w:lang w:val="en-US" w:eastAsia="en-IN"/>
          </w:rPr>
          <w:t xml:space="preserve"> (OPBR)</w:t>
        </w:r>
      </w:ins>
      <w:r>
        <w:rPr>
          <w:rFonts w:eastAsia="Times New Roman" w:cs="Courier New" w:ascii="Courier New" w:hAnsi="Courier New"/>
          <w:color w:val="000000"/>
          <w:sz w:val="20"/>
          <w:szCs w:val="20"/>
          <w:lang w:val="en-US" w:eastAsia="en-IN"/>
        </w:rPr>
        <w:t xml:space="preserve"> for </w:t>
      </w:r>
      <w:ins w:id="242" w:author="Author" w:date="2021-07-22T17:34:00Z">
        <w:r>
          <w:rPr>
            <w:rFonts w:eastAsia="Times New Roman" w:cs="Courier New" w:ascii="Courier New" w:hAnsi="Courier New"/>
            <w:color w:val="000000"/>
            <w:sz w:val="20"/>
            <w:szCs w:val="20"/>
            <w:lang w:val="en-US" w:eastAsia="en-IN"/>
          </w:rPr>
          <w:t>VANETs</w:t>
        </w:r>
      </w:ins>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243" w:author="Author" w:date="2021-07-22T17:34:00Z">
        <w:r>
          <w:rPr>
            <w:rFonts w:eastAsia="Times New Roman" w:cs="Courier New" w:ascii="Courier New" w:hAnsi="Courier New"/>
            <w:color w:val="000000"/>
            <w:sz w:val="20"/>
            <w:szCs w:val="20"/>
            <w:lang w:val="en-US" w:eastAsia="en-IN"/>
          </w:rPr>
          <w:delText xml:space="preserve">vehicular </w:delText>
        </w:r>
      </w:del>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244" w:author="Author" w:date="2021-07-22T17:34:00Z">
        <w:r>
          <w:rPr>
            <w:rFonts w:eastAsia="Times New Roman" w:cs="Courier New" w:ascii="Courier New" w:hAnsi="Courier New"/>
            <w:color w:val="000000"/>
            <w:sz w:val="20"/>
            <w:szCs w:val="20"/>
            <w:lang w:val="en-US" w:eastAsia="en-IN"/>
          </w:rPr>
          <w:delText xml:space="preserve">ad-hoc networks (OPBR) </w:delText>
        </w:r>
      </w:del>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{23}, to solve the problem of delay increase when the packet does not reach the relay node, </w:t>
      </w:r>
      <w:r>
        <w:rPr>
          <w:rFonts w:eastAsia="Times New Roman" w:cs="Courier New" w:ascii="Courier New" w:hAnsi="Courier New"/>
          <w:color w:val="000000"/>
          <w:sz w:val="20"/>
          <w:szCs w:val="20"/>
          <w:u w:val="single"/>
          <w:lang w:val="en-US" w:eastAsia="en-IN"/>
        </w:rPr>
        <w:t>OPBR</w:t>
      </w:r>
      <w:r>
        <w:rPr>
          <w:rFonts w:eastAsia="Times New Roman" w:cs="Courier New" w:ascii="Courier New" w:hAnsi="Courier New"/>
          <w:color w:val="000000"/>
          <w:sz w:val="20"/>
          <w:szCs w:val="20"/>
          <w:lang w:val="en-US" w:eastAsia="en-IN"/>
        </w:rPr>
        <w:t xml:space="preserve"> infers the link breakage of the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 from the location information gathered from the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w:t>
      </w:r>
      <w:ins w:id="245" w:author="Editor03" w:date="2021-07-17T15:18:00Z">
        <w:r>
          <w:rPr>
            <w:rFonts w:eastAsia="Times New Roman" w:cs="Courier New" w:ascii="Courier New" w:hAnsi="Courier New"/>
            <w:color w:val="000000"/>
            <w:sz w:val="20"/>
            <w:szCs w:val="20"/>
            <w:lang w:val="en-US" w:eastAsia="en-IN"/>
          </w:rPr>
          <w:t>a</w:t>
        </w:r>
      </w:ins>
      <w:del w:id="246" w:author="Editor03" w:date="2021-07-17T15:18:00Z">
        <w:r>
          <w:rPr>
            <w:rFonts w:eastAsia="Times New Roman" w:cs="Courier New" w:ascii="Courier New" w:hAnsi="Courier New"/>
            <w:color w:val="000000"/>
            <w:sz w:val="20"/>
            <w:szCs w:val="20"/>
            <w:lang w:val="en-US" w:eastAsia="en-IN"/>
          </w:rPr>
          <w:delText>one</w:delText>
        </w:r>
      </w:del>
      <w:r>
        <w:rPr>
          <w:rFonts w:eastAsia="Times New Roman" w:cs="Courier New" w:ascii="Courier New" w:hAnsi="Courier New"/>
          <w:color w:val="000000"/>
          <w:sz w:val="20"/>
          <w:szCs w:val="20"/>
          <w:lang w:val="en-US" w:eastAsia="en-IN"/>
        </w:rPr>
        <w:t xml:space="preserve">  common issue in all of these protocols is that they do not </w:t>
      </w:r>
      <w:ins w:id="247" w:author="Editor03" w:date="2021-07-17T15:18:00Z">
        <w:r>
          <w:rPr>
            <w:rFonts w:eastAsia="Times New Roman" w:cs="Courier New" w:ascii="Courier New" w:hAnsi="Courier New"/>
            <w:color w:val="000000"/>
            <w:sz w:val="20"/>
            <w:szCs w:val="20"/>
            <w:lang w:val="en-US" w:eastAsia="en-IN"/>
          </w:rPr>
          <w:t>consider</w:t>
        </w:r>
      </w:ins>
      <w:del w:id="248" w:author="Editor03" w:date="2021-07-17T15:18:00Z">
        <w:r>
          <w:rPr>
            <w:rFonts w:eastAsia="Times New Roman" w:cs="Courier New" w:ascii="Courier New" w:hAnsi="Courier New"/>
            <w:color w:val="000000"/>
            <w:sz w:val="20"/>
            <w:szCs w:val="20"/>
            <w:lang w:val="en-US" w:eastAsia="en-IN"/>
          </w:rPr>
          <w:delText>take</w:delText>
        </w:r>
      </w:del>
      <w:r>
        <w:rPr>
          <w:rFonts w:eastAsia="Times New Roman" w:cs="Courier New" w:ascii="Courier New" w:hAnsi="Courier New"/>
          <w:color w:val="000000"/>
          <w:sz w:val="20"/>
          <w:szCs w:val="20"/>
          <w:lang w:val="en-US" w:eastAsia="en-IN"/>
        </w:rPr>
        <w:t xml:space="preserve"> shadowing</w:t>
      </w:r>
      <w:del w:id="249" w:author="Editor03" w:date="2021-07-17T15:18:00Z">
        <w:r>
          <w:rPr>
            <w:rFonts w:eastAsia="Times New Roman" w:cs="Courier New" w:ascii="Courier New" w:hAnsi="Courier New"/>
            <w:color w:val="000000"/>
            <w:sz w:val="20"/>
            <w:szCs w:val="20"/>
            <w:lang w:val="en-US" w:eastAsia="en-IN"/>
          </w:rPr>
          <w:delText xml:space="preserve"> into account</w:delText>
        </w:r>
      </w:del>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This problem </w:t>
      </w:r>
      <w:ins w:id="250" w:author="Editor03" w:date="2021-07-17T15:18:00Z">
        <w:r>
          <w:rPr>
            <w:rFonts w:eastAsia="Times New Roman" w:cs="Courier New" w:ascii="Courier New" w:hAnsi="Courier New"/>
            <w:color w:val="000000"/>
            <w:sz w:val="20"/>
            <w:szCs w:val="20"/>
            <w:lang w:val="en-US" w:eastAsia="en-IN"/>
          </w:rPr>
          <w:t>causes</w:t>
        </w:r>
      </w:ins>
      <w:del w:id="251" w:author="Editor03" w:date="2021-07-17T15:18:00Z">
        <w:r>
          <w:rPr>
            <w:rFonts w:eastAsia="Times New Roman" w:cs="Courier New" w:ascii="Courier New" w:hAnsi="Courier New"/>
            <w:color w:val="000000"/>
            <w:sz w:val="20"/>
            <w:szCs w:val="20"/>
            <w:lang w:val="en-US" w:eastAsia="en-IN"/>
          </w:rPr>
          <w:delText>makes</w:delText>
        </w:r>
      </w:del>
      <w:r>
        <w:rPr>
          <w:rFonts w:eastAsia="Times New Roman" w:cs="Courier New" w:ascii="Courier New" w:hAnsi="Courier New"/>
          <w:color w:val="000000"/>
          <w:sz w:val="20"/>
          <w:szCs w:val="20"/>
          <w:lang w:val="en-US" w:eastAsia="en-IN"/>
        </w:rPr>
        <w:t xml:space="preserve"> these protocols </w:t>
      </w:r>
      <w:ins w:id="252" w:author="Editor03" w:date="2021-07-17T15:18:00Z">
        <w:r>
          <w:rPr>
            <w:rFonts w:eastAsia="Times New Roman" w:cs="Courier New" w:ascii="Courier New" w:hAnsi="Courier New"/>
            <w:color w:val="000000"/>
            <w:sz w:val="20"/>
            <w:szCs w:val="20"/>
            <w:lang w:val="en-US" w:eastAsia="en-IN"/>
          </w:rPr>
          <w:t xml:space="preserve">to </w:t>
        </w:r>
      </w:ins>
      <w:r>
        <w:rPr>
          <w:rFonts w:eastAsia="Times New Roman" w:cs="Courier New" w:ascii="Courier New" w:hAnsi="Courier New"/>
          <w:color w:val="000000"/>
          <w:sz w:val="20"/>
          <w:szCs w:val="20"/>
          <w:lang w:val="en-US" w:eastAsia="en-IN"/>
        </w:rPr>
        <w:t xml:space="preserve">overestimate </w:t>
      </w:r>
      <w:del w:id="253" w:author="Editor03" w:date="2021-07-17T15:18:00Z">
        <w:r>
          <w:rPr>
            <w:rFonts w:eastAsia="Times New Roman" w:cs="Courier New" w:ascii="Courier New" w:hAnsi="Courier New"/>
            <w:color w:val="000000"/>
            <w:sz w:val="20"/>
            <w:szCs w:val="20"/>
            <w:lang w:val="en-US" w:eastAsia="en-IN"/>
          </w:rPr>
          <w:delText xml:space="preserve">their </w:delText>
        </w:r>
      </w:del>
      <w:r>
        <w:rPr>
          <w:rFonts w:eastAsia="Times New Roman" w:cs="Courier New" w:ascii="Courier New" w:hAnsi="Courier New"/>
          <w:color w:val="000000"/>
          <w:sz w:val="20"/>
          <w:szCs w:val="20"/>
          <w:lang w:val="en-US" w:eastAsia="en-IN"/>
        </w:rPr>
        <w:t xml:space="preserve">communication performance. In 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we examine the impact of shadowing on the communication performance of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using simulations.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\subsection{Shadowing fading}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When designing routing protocols for </w:t>
      </w:r>
      <w:r>
        <w:rPr>
          <w:rFonts w:eastAsia="Times New Roman" w:cs="Courier New" w:ascii="Courier New" w:hAnsi="Courier New"/>
          <w:color w:val="000000"/>
          <w:sz w:val="20"/>
          <w:szCs w:val="20"/>
          <w:u w:val="single"/>
          <w:lang w:val="en-US" w:eastAsia="en-IN"/>
        </w:rPr>
        <w:t>VANETs</w:t>
      </w:r>
      <w:r>
        <w:rPr>
          <w:rFonts w:eastAsia="Times New Roman" w:cs="Courier New" w:ascii="Courier New" w:hAnsi="Courier New"/>
          <w:color w:val="000000"/>
          <w:sz w:val="20"/>
          <w:szCs w:val="20"/>
          <w:lang w:val="en-US" w:eastAsia="en-IN"/>
        </w:rPr>
        <w:t xml:space="preserve">, many </w:t>
      </w:r>
      <w:ins w:id="254" w:author="Editor03" w:date="2021-07-17T15:18:00Z">
        <w:r>
          <w:rPr>
            <w:rFonts w:eastAsia="Times New Roman" w:cs="Courier New" w:ascii="Courier New" w:hAnsi="Courier New"/>
            <w:color w:val="000000"/>
            <w:sz w:val="20"/>
            <w:szCs w:val="20"/>
            <w:lang w:val="en-US" w:eastAsia="en-IN"/>
          </w:rPr>
          <w:t>studies</w:t>
        </w:r>
      </w:ins>
      <w:del w:id="255" w:author="Editor03" w:date="2021-07-17T15:18:00Z">
        <w:r>
          <w:rPr>
            <w:rFonts w:eastAsia="Times New Roman" w:cs="Courier New" w:ascii="Courier New" w:hAnsi="Courier New"/>
            <w:color w:val="000000"/>
            <w:sz w:val="20"/>
            <w:szCs w:val="20"/>
            <w:lang w:val="en-US" w:eastAsia="en-IN"/>
          </w:rPr>
          <w:delText>papers</w:delText>
        </w:r>
      </w:del>
      <w:r>
        <w:rPr>
          <w:rFonts w:eastAsia="Times New Roman" w:cs="Courier New" w:ascii="Courier New" w:hAnsi="Courier New"/>
          <w:color w:val="000000"/>
          <w:sz w:val="20"/>
          <w:szCs w:val="20"/>
          <w:lang w:val="en-US" w:eastAsia="en-IN"/>
        </w:rPr>
        <w:t xml:space="preserve"> consider </w:t>
      </w:r>
      <w:ins w:id="256"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 xml:space="preserve">fast mobility of nodes, deviating node density, and link instability.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w:t>
      </w:r>
      <w:r>
        <w:rPr>
          <w:rFonts w:eastAsia="Times New Roman" w:cs="Courier New" w:ascii="Courier New" w:hAnsi="Courier New"/>
          <w:color w:val="000000"/>
          <w:sz w:val="20"/>
          <w:szCs w:val="20"/>
          <w:u w:val="single"/>
          <w:lang w:val="en-US" w:eastAsia="en-IN"/>
        </w:rPr>
        <w:t>VANETs</w:t>
      </w:r>
      <w:r>
        <w:rPr>
          <w:rFonts w:eastAsia="Times New Roman" w:cs="Courier New" w:ascii="Courier New" w:hAnsi="Courier New"/>
          <w:color w:val="000000"/>
          <w:sz w:val="20"/>
          <w:szCs w:val="20"/>
          <w:lang w:val="en-US" w:eastAsia="en-IN"/>
        </w:rPr>
        <w:t xml:space="preserve"> are often assumed to be deployed in urban environments</w:t>
      </w:r>
      <w:ins w:id="257" w:author="Editor03" w:date="2021-07-17T15:18:00Z">
        <w:r>
          <w:rPr>
            <w:rFonts w:eastAsia="Times New Roman" w:cs="Courier New" w:ascii="Courier New" w:hAnsi="Courier New"/>
            <w:color w:val="000000"/>
            <w:sz w:val="20"/>
            <w:szCs w:val="20"/>
            <w:lang w:val="en-US" w:eastAsia="en-IN"/>
          </w:rPr>
          <w:t>; therefore,</w:t>
        </w:r>
      </w:ins>
      <w:del w:id="258" w:author="Editor03" w:date="2021-07-17T15:18:00Z">
        <w:r>
          <w:rPr>
            <w:rFonts w:eastAsia="Times New Roman" w:cs="Courier New" w:ascii="Courier New" w:hAnsi="Courier New"/>
            <w:color w:val="000000"/>
            <w:sz w:val="20"/>
            <w:szCs w:val="20"/>
            <w:lang w:val="en-US" w:eastAsia="en-IN"/>
          </w:rPr>
          <w:delText>, therefore</w:delText>
        </w:r>
      </w:del>
      <w:r>
        <w:rPr>
          <w:rFonts w:eastAsia="Times New Roman" w:cs="Courier New" w:ascii="Courier New" w:hAnsi="Courier New"/>
          <w:color w:val="000000"/>
          <w:sz w:val="20"/>
          <w:szCs w:val="20"/>
          <w:lang w:val="en-US" w:eastAsia="en-IN"/>
        </w:rPr>
        <w:t xml:space="preserve"> it is essential to design routing protocols that consider the effects of shadowing.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{fig:Gray-Zone}, the 802.11p channel commonly used in VANETs has a lower packet delivery ratio (PDR) in real-world measurements in the </w:t>
      </w:r>
      <w:ins w:id="259" w:author="Editor03" w:date="2021-07-17T15:18:00Z">
        <w:r>
          <w:rPr>
            <w:rFonts w:eastAsia="Times New Roman" w:cs="Courier New" w:ascii="Courier New" w:hAnsi="Courier New"/>
            <w:color w:val="000000"/>
            <w:sz w:val="20"/>
            <w:szCs w:val="20"/>
            <w:lang w:val="en-US" w:eastAsia="en-IN"/>
          </w:rPr>
          <w:t>gray zone</w:t>
        </w:r>
      </w:ins>
      <w:del w:id="260" w:author="Editor03" w:date="2021-07-17T15:18:00Z">
        <w:r>
          <w:rPr>
            <w:rFonts w:eastAsia="Times New Roman" w:cs="Courier New" w:ascii="Courier New" w:hAnsi="Courier New"/>
            <w:color w:val="000000"/>
            <w:sz w:val="20"/>
            <w:szCs w:val="20"/>
            <w:lang w:val="en-US" w:eastAsia="en-IN"/>
          </w:rPr>
          <w:delText>gray-zone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{17} located on the side of the streets </w:t>
      </w:r>
      <w:ins w:id="261" w:author="Editor03" w:date="2021-07-17T15:18:00Z">
        <w:r>
          <w:rPr>
            <w:rFonts w:eastAsia="Times New Roman" w:cs="Courier New" w:ascii="Courier New" w:hAnsi="Courier New"/>
            <w:color w:val="000000"/>
            <w:sz w:val="20"/>
            <w:szCs w:val="20"/>
            <w:lang w:val="en-US" w:eastAsia="en-IN"/>
          </w:rPr>
          <w:t>because</w:t>
        </w:r>
      </w:ins>
      <w:del w:id="262" w:author="Editor03" w:date="2021-07-17T15:18:00Z">
        <w:r>
          <w:rPr>
            <w:rFonts w:eastAsia="Times New Roman" w:cs="Courier New" w:ascii="Courier New" w:hAnsi="Courier New"/>
            <w:color w:val="000000"/>
            <w:sz w:val="20"/>
            <w:szCs w:val="20"/>
            <w:lang w:val="en-US" w:eastAsia="en-IN"/>
          </w:rPr>
          <w:delText>due</w:delText>
        </w:r>
      </w:del>
      <w:r>
        <w:rPr>
          <w:rFonts w:eastAsia="Times New Roman" w:cs="Courier New" w:ascii="Courier New" w:hAnsi="Courier New"/>
          <w:color w:val="000000"/>
          <w:sz w:val="20"/>
          <w:szCs w:val="20"/>
          <w:lang w:val="en-US" w:eastAsia="en-IN"/>
        </w:rPr>
        <w:t xml:space="preserve"> </w:t>
      </w:r>
      <w:ins w:id="263" w:author="Editor03" w:date="2021-07-17T15:18:00Z">
        <w:r>
          <w:rPr>
            <w:rFonts w:eastAsia="Times New Roman" w:cs="Courier New" w:ascii="Courier New" w:hAnsi="Courier New"/>
            <w:color w:val="000000"/>
            <w:sz w:val="20"/>
            <w:szCs w:val="20"/>
            <w:lang w:val="en-US" w:eastAsia="en-IN"/>
          </w:rPr>
          <w:t>of</w:t>
        </w:r>
      </w:ins>
      <w:del w:id="264" w:author="Editor03" w:date="2021-07-17T15:18:00Z">
        <w:r>
          <w:rPr>
            <w:rFonts w:eastAsia="Times New Roman" w:cs="Courier New" w:ascii="Courier New" w:hAnsi="Courier New"/>
            <w:color w:val="000000"/>
            <w:sz w:val="20"/>
            <w:szCs w:val="20"/>
            <w:lang w:val="en-US" w:eastAsia="en-IN"/>
          </w:rPr>
          <w:delText>to</w:delText>
        </w:r>
      </w:del>
      <w:r>
        <w:rPr>
          <w:rFonts w:eastAsia="Times New Roman" w:cs="Courier New" w:ascii="Courier New" w:hAnsi="Courier New"/>
          <w:color w:val="000000"/>
          <w:sz w:val="20"/>
          <w:szCs w:val="20"/>
          <w:lang w:val="en-US" w:eastAsia="en-IN"/>
        </w:rPr>
        <w:t xml:space="preserve"> the influence of buildings.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]{figures/Gray-Zone.eps}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{The gray-zone in an intersection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\label{fig:Gray-Zone}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Intersection-based selection routing protocols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{24,25,26}  are effective for </w:t>
      </w:r>
      <w:del w:id="265" w:author="Editor03" w:date="2021-07-17T15:18:00Z">
        <w:r>
          <w:rPr>
            <w:rFonts w:eastAsia="Times New Roman" w:cs="Courier New" w:ascii="Courier New" w:hAnsi="Courier New"/>
            <w:color w:val="000000"/>
            <w:sz w:val="20"/>
            <w:szCs w:val="20"/>
            <w:lang w:val="en-US" w:eastAsia="en-IN"/>
          </w:rPr>
          <w:delText xml:space="preserve">these </w:delText>
        </w:r>
      </w:del>
      <w:r>
        <w:rPr>
          <w:rFonts w:eastAsia="Times New Roman" w:cs="Courier New" w:ascii="Courier New" w:hAnsi="Courier New"/>
          <w:color w:val="000000"/>
          <w:sz w:val="20"/>
          <w:szCs w:val="20"/>
          <w:lang w:val="en-US" w:eastAsia="en-IN"/>
        </w:rPr>
        <w:t>shadowing problems.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forwarding strategy of these protocols can be </w:t>
      </w:r>
      <w:del w:id="266" w:author="Author" w:date="2021-07-22T17:35:00Z">
        <w:r>
          <w:rPr>
            <w:rFonts w:eastAsia="Times New Roman" w:cs="Courier New" w:ascii="Courier New" w:hAnsi="Courier New"/>
            <w:color w:val="000000"/>
            <w:sz w:val="20"/>
            <w:szCs w:val="20"/>
            <w:lang w:val="en-US" w:eastAsia="en-IN"/>
          </w:rPr>
          <w:delText xml:space="preserve">classified </w:delText>
        </w:r>
      </w:del>
      <w:ins w:id="267" w:author="Author" w:date="2021-07-22T17:35:00Z">
        <w:r>
          <w:rPr>
            <w:rFonts w:eastAsia="Times New Roman" w:cs="Courier New" w:ascii="Courier New" w:hAnsi="Courier New"/>
            <w:color w:val="000000"/>
            <w:sz w:val="20"/>
            <w:szCs w:val="20"/>
            <w:lang w:val="en-US" w:eastAsia="en-IN"/>
          </w:rPr>
          <w:t xml:space="preserve">divided </w:t>
        </w:r>
      </w:ins>
      <w:r>
        <w:rPr>
          <w:rFonts w:eastAsia="Times New Roman" w:cs="Courier New" w:ascii="Courier New" w:hAnsi="Courier New"/>
          <w:color w:val="000000"/>
          <w:sz w:val="20"/>
          <w:szCs w:val="20"/>
          <w:lang w:val="en-US" w:eastAsia="en-IN"/>
        </w:rPr>
        <w:t xml:space="preserve">into three steps. The first </w:t>
      </w:r>
      <w:del w:id="268" w:author="Editor03" w:date="2021-07-17T15:18:00Z">
        <w:r>
          <w:rPr>
            <w:rFonts w:eastAsia="Times New Roman" w:cs="Courier New" w:ascii="Courier New" w:hAnsi="Courier New"/>
            <w:color w:val="000000"/>
            <w:sz w:val="20"/>
            <w:szCs w:val="20"/>
            <w:lang w:val="en-US" w:eastAsia="en-IN"/>
          </w:rPr>
          <w:delText xml:space="preserve">one </w:delText>
        </w:r>
      </w:del>
      <w:r>
        <w:rPr>
          <w:rFonts w:eastAsia="Times New Roman" w:cs="Courier New" w:ascii="Courier New" w:hAnsi="Courier New"/>
          <w:color w:val="000000"/>
          <w:sz w:val="20"/>
          <w:szCs w:val="20"/>
          <w:lang w:val="en-US" w:eastAsia="en-IN"/>
        </w:rPr>
        <w:t xml:space="preserve">is intersection selection, the second </w:t>
      </w:r>
      <w:del w:id="269" w:author="Editor03" w:date="2021-07-17T15:18:00Z">
        <w:r>
          <w:rPr>
            <w:rFonts w:eastAsia="Times New Roman" w:cs="Courier New" w:ascii="Courier New" w:hAnsi="Courier New"/>
            <w:color w:val="000000"/>
            <w:sz w:val="20"/>
            <w:szCs w:val="20"/>
            <w:lang w:val="en-US" w:eastAsia="en-IN"/>
          </w:rPr>
          <w:delText xml:space="preserve">one </w:delText>
        </w:r>
      </w:del>
      <w:r>
        <w:rPr>
          <w:rFonts w:eastAsia="Times New Roman" w:cs="Courier New" w:ascii="Courier New" w:hAnsi="Courier New"/>
          <w:color w:val="000000"/>
          <w:sz w:val="20"/>
          <w:szCs w:val="20"/>
          <w:lang w:val="en-US" w:eastAsia="en-IN"/>
        </w:rPr>
        <w:t xml:space="preserve">is road selection at the intersection, and the third </w:t>
      </w:r>
      <w:del w:id="270" w:author="Editor03" w:date="2021-07-17T15:18:00Z">
        <w:r>
          <w:rPr>
            <w:rFonts w:eastAsia="Times New Roman" w:cs="Courier New" w:ascii="Courier New" w:hAnsi="Courier New"/>
            <w:color w:val="000000"/>
            <w:sz w:val="20"/>
            <w:szCs w:val="20"/>
            <w:lang w:val="en-US" w:eastAsia="en-IN"/>
          </w:rPr>
          <w:delText xml:space="preserve">one </w:delText>
        </w:r>
      </w:del>
      <w:r>
        <w:rPr>
          <w:rFonts w:eastAsia="Times New Roman" w:cs="Courier New" w:ascii="Courier New" w:hAnsi="Courier New"/>
          <w:color w:val="000000"/>
          <w:sz w:val="20"/>
          <w:szCs w:val="20"/>
          <w:lang w:val="en-US" w:eastAsia="en-IN"/>
        </w:rPr>
        <w:t xml:space="preserve">is forwarding on the selected road.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these </w:t>
      </w:r>
      <w:ins w:id="271" w:author="Editor03" w:date="2021-07-17T15:18:00Z">
        <w:r>
          <w:rPr>
            <w:rFonts w:eastAsia="Times New Roman" w:cs="Courier New" w:ascii="Courier New" w:hAnsi="Courier New"/>
            <w:color w:val="000000"/>
            <w:sz w:val="20"/>
            <w:szCs w:val="20"/>
            <w:lang w:val="en-US" w:eastAsia="en-IN"/>
          </w:rPr>
          <w:t>intersection-based</w:t>
        </w:r>
      </w:ins>
      <w:del w:id="272" w:author="Editor03" w:date="2021-07-17T15:18:00Z">
        <w:r>
          <w:rPr>
            <w:rFonts w:eastAsia="Times New Roman" w:cs="Courier New" w:ascii="Courier New" w:hAnsi="Courier New"/>
            <w:color w:val="000000"/>
            <w:sz w:val="20"/>
            <w:szCs w:val="20"/>
            <w:lang w:val="en-US" w:eastAsia="en-IN"/>
          </w:rPr>
          <w:delText>intersection based</w:delText>
        </w:r>
      </w:del>
      <w:r>
        <w:rPr>
          <w:rFonts w:eastAsia="Times New Roman" w:cs="Courier New" w:ascii="Courier New" w:hAnsi="Courier New"/>
          <w:color w:val="000000"/>
          <w:sz w:val="20"/>
          <w:szCs w:val="20"/>
          <w:lang w:val="en-US" w:eastAsia="en-IN"/>
        </w:rPr>
        <w:t xml:space="preserve"> routing approaches, the impact of shadowing fading can be minimized because packets are forwarded along the road.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when packets are forwarded linearly,  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intersection_routing</w:t>
      </w:r>
      <w:r>
        <w:rPr>
          <w:rFonts w:eastAsia="Times New Roman" w:cs="Courier New" w:ascii="Courier New" w:hAnsi="Courier New"/>
          <w:color w:val="000000"/>
          <w:sz w:val="20"/>
          <w:szCs w:val="20"/>
          <w:lang w:val="en-US" w:eastAsia="en-IN"/>
        </w:rPr>
        <w:t xml:space="preserve">}, extra hop relays are introduced for each intersection in an intersection-based selection routing. These extra hop relays result in unnecessary relays and </w:t>
      </w:r>
      <w:ins w:id="273" w:author="Editor03" w:date="2021-07-17T15:18:00Z">
        <w:r>
          <w:rPr>
            <w:rFonts w:eastAsia="Times New Roman" w:cs="Courier New" w:ascii="Courier New" w:hAnsi="Courier New"/>
            <w:color w:val="000000"/>
            <w:sz w:val="20"/>
            <w:szCs w:val="20"/>
            <w:lang w:val="en-US" w:eastAsia="en-IN"/>
          </w:rPr>
          <w:t>increase</w:t>
        </w:r>
      </w:ins>
      <w:del w:id="274" w:author="Editor03" w:date="2021-07-17T15:18:00Z">
        <w:r>
          <w:rPr>
            <w:rFonts w:eastAsia="Times New Roman" w:cs="Courier New" w:ascii="Courier New" w:hAnsi="Courier New"/>
            <w:color w:val="000000"/>
            <w:sz w:val="20"/>
            <w:szCs w:val="20"/>
            <w:lang w:val="en-US" w:eastAsia="en-IN"/>
          </w:rPr>
          <w:delText>increasing</w:delText>
        </w:r>
      </w:del>
      <w:r>
        <w:rPr>
          <w:rFonts w:eastAsia="Times New Roman" w:cs="Courier New" w:ascii="Courier New" w:hAnsi="Courier New"/>
          <w:color w:val="000000"/>
          <w:sz w:val="20"/>
          <w:szCs w:val="20"/>
          <w:lang w:val="en-US" w:eastAsia="en-IN"/>
        </w:rPr>
        <w:t xml:space="preserve"> the overall delay.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85mm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intersection_routing</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{Cases where intersection-based routing is inefficient}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\label{fig:intersection_routing}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\section{</w:t>
      </w:r>
      <w:r>
        <w:rPr>
          <w:rFonts w:eastAsia="Times New Roman" w:cs="Courier New" w:ascii="Courier New" w:hAnsi="Courier New"/>
          <w:b/>
          <w:bCs/>
          <w:color w:val="0000CC"/>
          <w:sz w:val="20"/>
          <w:szCs w:val="20"/>
          <w:u w:val="single"/>
          <w:lang w:val="en-US" w:eastAsia="en-IN"/>
        </w:rPr>
        <w:t>LSGO</w:t>
      </w:r>
      <w:r>
        <w:rPr>
          <w:rFonts w:eastAsia="Times New Roman" w:cs="Courier New" w:ascii="Courier New" w:hAnsi="Courier New"/>
          <w:b/>
          <w:bCs/>
          <w:color w:val="0000CC"/>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\label{LSGO}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each node periodically broadcasts a </w:t>
      </w:r>
      <w:r>
        <w:rPr>
          <w:rFonts w:eastAsia="Times New Roman" w:cs="Courier New" w:ascii="Courier New" w:hAnsi="Courier New"/>
          <w:color w:val="008000"/>
          <w:sz w:val="20"/>
          <w:szCs w:val="20"/>
          <w:lang w:val="en-US" w:eastAsia="en-IN"/>
        </w:rPr>
        <w:t>$hello$</w:t>
      </w:r>
      <w:r>
        <w:rPr>
          <w:rFonts w:eastAsia="Times New Roman" w:cs="Courier New" w:ascii="Courier New" w:hAnsi="Courier New"/>
          <w:color w:val="000000"/>
          <w:sz w:val="20"/>
          <w:szCs w:val="20"/>
          <w:lang w:val="en-US" w:eastAsia="en-IN"/>
        </w:rPr>
        <w:t xml:space="preserve"> packet consisting of the node ID and its current position </w:t>
      </w:r>
      <w:ins w:id="275" w:author="Editor03" w:date="2021-07-17T15:18:00Z">
        <w:r>
          <w:rPr>
            <w:rFonts w:eastAsia="Times New Roman" w:cs="Courier New" w:ascii="Courier New" w:hAnsi="Courier New"/>
            <w:color w:val="000000"/>
            <w:sz w:val="20"/>
            <w:szCs w:val="20"/>
            <w:lang w:val="en-US" w:eastAsia="en-IN"/>
          </w:rPr>
          <w:t>coordinates</w:t>
        </w:r>
      </w:ins>
      <w:del w:id="276" w:author="Editor03" w:date="2021-07-17T15:18:00Z">
        <w:r>
          <w:rPr>
            <w:rFonts w:eastAsia="Times New Roman" w:cs="Courier New" w:ascii="Courier New" w:hAnsi="Courier New"/>
            <w:color w:val="000000"/>
            <w:sz w:val="20"/>
            <w:szCs w:val="20"/>
            <w:lang w:val="en-US" w:eastAsia="en-IN"/>
          </w:rPr>
          <w:delText>coordinate</w:delText>
        </w:r>
      </w:del>
      <w:r>
        <w:rPr>
          <w:rFonts w:eastAsia="Times New Roman" w:cs="Courier New" w:ascii="Courier New" w:hAnsi="Courier New"/>
          <w:color w:val="000000"/>
          <w:sz w:val="20"/>
          <w:szCs w:val="20"/>
          <w:lang w:val="en-US" w:eastAsia="en-IN"/>
        </w:rPr>
        <w:t xml:space="preserve"> (x,y).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node that </w:t>
      </w:r>
      <w:ins w:id="277" w:author="Editor03" w:date="2021-07-17T15:18:00Z">
        <w:r>
          <w:rPr>
            <w:rFonts w:eastAsia="Times New Roman" w:cs="Courier New" w:ascii="Courier New" w:hAnsi="Courier New"/>
            <w:color w:val="000000"/>
            <w:sz w:val="20"/>
            <w:szCs w:val="20"/>
            <w:lang w:val="en-US" w:eastAsia="en-IN"/>
          </w:rPr>
          <w:t>receives</w:t>
        </w:r>
      </w:ins>
      <w:del w:id="278" w:author="Editor03" w:date="2021-07-17T15:18:00Z">
        <w:r>
          <w:rPr>
            <w:rFonts w:eastAsia="Times New Roman" w:cs="Courier New" w:ascii="Courier New" w:hAnsi="Courier New"/>
            <w:color w:val="000000"/>
            <w:sz w:val="20"/>
            <w:szCs w:val="20"/>
            <w:lang w:val="en-US" w:eastAsia="en-IN"/>
          </w:rPr>
          <w:delText>received</w:delText>
        </w:r>
      </w:del>
      <w:r>
        <w:rPr>
          <w:rFonts w:eastAsia="Times New Roman" w:cs="Courier New" w:ascii="Courier New" w:hAnsi="Courier New"/>
          <w:color w:val="000000"/>
          <w:sz w:val="20"/>
          <w:szCs w:val="20"/>
          <w:lang w:val="en-US" w:eastAsia="en-IN"/>
        </w:rPr>
        <w:t xml:space="preserve"> the data packet  selects some relay candidate nodes based on the  information collected from </w:t>
      </w:r>
      <w:del w:id="279" w:author="Editor03" w:date="2021-07-17T15:18:00Z">
        <w:r>
          <w:rPr>
            <w:rFonts w:eastAsia="Times New Roman" w:cs="Courier New" w:ascii="Courier New" w:hAnsi="Courier New"/>
            <w:color w:val="000000"/>
            <w:sz w:val="20"/>
            <w:szCs w:val="20"/>
            <w:u w:val="single"/>
            <w:lang w:val="en-US" w:eastAsia="en-IN"/>
          </w:rPr>
          <w:delText>neighboring</w:delText>
        </w:r>
      </w:del>
      <w:del w:id="280" w:author="Editor03" w:date="2021-07-17T15:18:00Z">
        <w:r>
          <w:rPr>
            <w:rFonts w:eastAsia="Times New Roman" w:cs="Courier New" w:ascii="Courier New" w:hAnsi="Courier New"/>
            <w:color w:val="000000"/>
            <w:sz w:val="20"/>
            <w:szCs w:val="20"/>
            <w:lang w:val="en-US" w:eastAsia="en-IN"/>
          </w:rPr>
          <w:delText xml:space="preserve"> </w:delText>
        </w:r>
      </w:del>
      <w:ins w:id="281" w:author="Editor03" w:date="2021-07-17T15:18:00Z">
        <w:r>
          <w:rPr>
            <w:rFonts w:eastAsia="Times New Roman" w:cs="Courier New" w:ascii="Courier New" w:hAnsi="Courier New"/>
            <w:color w:val="000000"/>
            <w:sz w:val="20"/>
            <w:szCs w:val="20"/>
            <w:lang w:val="en-US" w:eastAsia="en-IN"/>
          </w:rPr>
          <w:t>the</w:t>
        </w:r>
      </w:ins>
      <w:del w:id="282" w:author="Editor03" w:date="2021-07-17T15:18:00Z">
        <w:r>
          <w:rPr>
            <w:rFonts w:eastAsia="Times New Roman" w:cs="Courier New" w:ascii="Courier New" w:hAnsi="Courier New"/>
            <w:color w:val="000000"/>
            <w:sz w:val="20"/>
            <w:szCs w:val="20"/>
            <w:lang w:val="en-US" w:eastAsia="en-IN"/>
          </w:rPr>
          <w:delText>nodes'</w:delText>
        </w:r>
      </w:del>
      <w:r>
        <w:rPr>
          <w:rFonts w:eastAsia="Times New Roman" w:cs="Courier New" w:ascii="Courier New" w:hAnsi="Courier New"/>
          <w:color w:val="000000"/>
          <w:sz w:val="20"/>
          <w:szCs w:val="20"/>
          <w:lang w:val="en-US" w:eastAsia="en-IN"/>
        </w:rPr>
        <w:t xml:space="preserve"> hello </w:t>
      </w:r>
      <w:ins w:id="283" w:author="Editor03" w:date="2021-07-17T15:18:00Z">
        <w:r>
          <w:rPr>
            <w:rFonts w:eastAsia="Times New Roman" w:cs="Courier New" w:ascii="Courier New" w:hAnsi="Courier New"/>
            <w:color w:val="000000"/>
            <w:sz w:val="20"/>
            <w:szCs w:val="20"/>
            <w:lang w:val="en-US" w:eastAsia="en-IN"/>
          </w:rPr>
          <w:t>packets</w:t>
        </w:r>
      </w:ins>
      <w:del w:id="284" w:author="Editor03" w:date="2021-07-17T15:18:00Z">
        <w:r>
          <w:rPr>
            <w:rFonts w:eastAsia="Times New Roman" w:cs="Courier New" w:ascii="Courier New" w:hAnsi="Courier New"/>
            <w:color w:val="000000"/>
            <w:sz w:val="20"/>
            <w:szCs w:val="20"/>
            <w:lang w:val="en-US" w:eastAsia="en-IN"/>
          </w:rPr>
          <w:delText>packet</w:delText>
        </w:r>
      </w:del>
      <w:r>
        <w:rPr>
          <w:rFonts w:eastAsia="Times New Roman" w:cs="Courier New" w:ascii="Courier New" w:hAnsi="Courier New"/>
          <w:color w:val="000000"/>
          <w:sz w:val="20"/>
          <w:szCs w:val="20"/>
          <w:lang w:val="en-US" w:eastAsia="en-IN"/>
        </w:rPr>
        <w:t xml:space="preserve">  </w:t>
      </w:r>
      <w:ins w:id="285" w:author="Editor03" w:date="2021-07-17T15:18:00Z">
        <w:r>
          <w:rPr>
            <w:rFonts w:eastAsia="Times New Roman" w:cs="Courier New" w:ascii="Courier New" w:hAnsi="Courier New"/>
            <w:color w:val="000000"/>
            <w:sz w:val="20"/>
            <w:szCs w:val="20"/>
            <w:lang w:val="en-US" w:eastAsia="en-IN"/>
          </w:rPr>
          <w:t xml:space="preserve">of neighboring nodes </w:t>
        </w:r>
      </w:ins>
      <w:r>
        <w:rPr>
          <w:rFonts w:eastAsia="Times New Roman" w:cs="Courier New" w:ascii="Courier New" w:hAnsi="Courier New"/>
          <w:color w:val="000000"/>
          <w:sz w:val="20"/>
          <w:szCs w:val="20"/>
          <w:lang w:val="en-US" w:eastAsia="en-IN"/>
        </w:rPr>
        <w:t xml:space="preserve">to deliver the data packet to the destination node.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Then, it assigns a priority to the selected candidate nodes and rebroadcasts the received packet.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transmitting node  determines the priority of the candidate nodes according to  the algorithm described below.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the priority of relay candidate nodes is determined based on two metrics: link quality and distance to the destination.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Each node that receives the data packet checks whether it contains its own ID</w:t>
      </w:r>
      <w:del w:id="286"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and discards the packet if it does not.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node checks its own priority and rebroadcasts the packet according to the </w:t>
      </w:r>
      <w:ins w:id="287" w:author="Editor03" w:date="2021-07-17T15:18:00Z">
        <w:r>
          <w:rPr>
            <w:rFonts w:eastAsia="Times New Roman" w:cs="Courier New" w:ascii="Courier New" w:hAnsi="Courier New"/>
            <w:color w:val="000000"/>
            <w:sz w:val="20"/>
            <w:szCs w:val="20"/>
            <w:lang w:val="en-US" w:eastAsia="en-IN"/>
          </w:rPr>
          <w:t>priority-scheduling</w:t>
        </w:r>
      </w:ins>
      <w:del w:id="288" w:author="Editor03" w:date="2021-07-17T15:18:00Z">
        <w:r>
          <w:rPr>
            <w:rFonts w:eastAsia="Times New Roman" w:cs="Courier New" w:ascii="Courier New" w:hAnsi="Courier New"/>
            <w:color w:val="000000"/>
            <w:sz w:val="20"/>
            <w:szCs w:val="20"/>
            <w:lang w:val="en-US" w:eastAsia="en-IN"/>
          </w:rPr>
          <w:delText>priority scheduling</w:delText>
        </w:r>
      </w:del>
      <w:r>
        <w:rPr>
          <w:rFonts w:eastAsia="Times New Roman" w:cs="Courier New" w:ascii="Courier New" w:hAnsi="Courier New"/>
          <w:color w:val="000000"/>
          <w:sz w:val="20"/>
          <w:szCs w:val="20"/>
          <w:lang w:val="en-US" w:eastAsia="en-IN"/>
        </w:rPr>
        <w:t xml:space="preserve"> algorithm if the ID  is valid.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\subsection{Link quality estimation}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each node broadcasts a hello packet periodically, and </w:t>
      </w:r>
      <w:del w:id="289" w:author="Editor03" w:date="2021-07-17T15:18:00Z">
        <w:r>
          <w:rPr>
            <w:rFonts w:eastAsia="Times New Roman" w:cs="Courier New" w:ascii="Courier New" w:hAnsi="Courier New"/>
            <w:color w:val="000000"/>
            <w:sz w:val="20"/>
            <w:szCs w:val="20"/>
            <w:lang w:val="en-US" w:eastAsia="en-IN"/>
          </w:rPr>
          <w:delText xml:space="preserve">they use the </w:delText>
        </w:r>
      </w:del>
      <w:r>
        <w:rPr>
          <w:rFonts w:eastAsia="Times New Roman" w:cs="Courier New" w:ascii="Courier New" w:hAnsi="Courier New"/>
          <w:color w:val="000000"/>
          <w:sz w:val="20"/>
          <w:szCs w:val="20"/>
          <w:lang w:val="en-US" w:eastAsia="en-IN"/>
        </w:rPr>
        <w:t xml:space="preserve">hello packets </w:t>
      </w:r>
      <w:ins w:id="290" w:author="Editor03" w:date="2021-07-17T15:18:00Z">
        <w:r>
          <w:rPr>
            <w:rFonts w:eastAsia="Times New Roman" w:cs="Courier New" w:ascii="Courier New" w:hAnsi="Courier New"/>
            <w:color w:val="000000"/>
            <w:sz w:val="20"/>
            <w:szCs w:val="20"/>
            <w:lang w:val="en-US" w:eastAsia="en-IN"/>
          </w:rPr>
          <w:t xml:space="preserve">are used </w:t>
        </w:r>
      </w:ins>
      <w:r>
        <w:rPr>
          <w:rFonts w:eastAsia="Times New Roman" w:cs="Courier New" w:ascii="Courier New" w:hAnsi="Courier New"/>
          <w:color w:val="000000"/>
          <w:sz w:val="20"/>
          <w:szCs w:val="20"/>
          <w:lang w:val="en-US" w:eastAsia="en-IN"/>
        </w:rPr>
        <w:t xml:space="preserve">to measure the expected transmission probability of </w:t>
      </w:r>
      <w:ins w:id="291" w:author="Editor03" w:date="2021-07-17T15:18:00Z">
        <w:commentRangeStart w:id="7"/>
        <w:r>
          <w:rPr>
            <w:rFonts w:eastAsia="Times New Roman" w:cs="Courier New" w:ascii="Courier New" w:hAnsi="Courier New"/>
            <w:color w:val="000000"/>
            <w:sz w:val="20"/>
            <w:szCs w:val="20"/>
            <w:u w:val="single"/>
            <w:lang w:val="en-US" w:eastAsia="en-IN"/>
          </w:rPr>
          <w:t>neighboring</w:t>
        </w:r>
      </w:ins>
      <w:del w:id="292" w:author="Editor03" w:date="2021-07-17T15:18:00Z">
        <w:r>
          <w:rPr>
            <w:rFonts w:eastAsia="Times New Roman" w:cs="Courier New" w:ascii="Courier New" w:hAnsi="Courier New"/>
            <w:color w:val="000000"/>
            <w:sz w:val="20"/>
            <w:szCs w:val="20"/>
            <w:u w:val="single"/>
            <w:lang w:val="en-US" w:eastAsia="en-IN"/>
          </w:rPr>
          <w:delText>neighbor</w:delText>
        </w:r>
      </w:del>
      <w:r>
        <w:rPr>
          <w:rFonts w:eastAsia="Times New Roman" w:cs="Courier New" w:ascii="Courier New" w:hAnsi="Courier New"/>
          <w:color w:val="000000"/>
          <w:sz w:val="20"/>
          <w:szCs w:val="20"/>
          <w:u w:val="single"/>
          <w:lang w:val="en-US" w:eastAsia="en-IN"/>
        </w:rPr>
      </w:r>
      <w:commentRangeEnd w:id="7"/>
      <w:r>
        <w:commentReference w:id="7"/>
      </w:r>
      <w:r>
        <w:rPr>
          <w:rFonts w:eastAsia="Times New Roman" w:cs="Courier New" w:ascii="Courier New" w:hAnsi="Courier New"/>
          <w:color w:val="000000"/>
          <w:sz w:val="20"/>
          <w:szCs w:val="20"/>
          <w:lang w:val="en-US" w:eastAsia="en-IN"/>
        </w:rPr>
        <w:t xml:space="preserve"> nodes.  The transmitted hello packets consist of the node ID</w:t>
      </w:r>
      <w:del w:id="293"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and </w:t>
      </w:r>
      <w:del w:id="294"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node position coordinates (X,Y).  To calculate the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of a link, each node should record </w:t>
      </w:r>
      <w:r>
        <w:rPr>
          <w:rFonts w:eastAsia="Times New Roman" w:cs="Courier New" w:ascii="Courier New" w:hAnsi="Courier New"/>
          <w:color w:val="008000"/>
          <w:sz w:val="20"/>
          <w:szCs w:val="20"/>
          <w:lang w:val="en-US" w:eastAsia="en-IN"/>
        </w:rPr>
        <w:t>$t_{0}$</w:t>
      </w:r>
      <w:ins w:id="295"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which </w:t>
      </w:r>
      <w:ins w:id="296" w:author="Editor03" w:date="2021-07-17T15:18:00Z">
        <w:r>
          <w:rPr>
            <w:rFonts w:eastAsia="Times New Roman" w:cs="Courier New" w:ascii="Courier New" w:hAnsi="Courier New"/>
            <w:color w:val="000000"/>
            <w:sz w:val="20"/>
            <w:szCs w:val="20"/>
            <w:lang w:val="en-US" w:eastAsia="en-IN"/>
          </w:rPr>
          <w:t>is</w:t>
        </w:r>
      </w:ins>
      <w:del w:id="297" w:author="Editor03" w:date="2021-07-17T15:18:00Z">
        <w:r>
          <w:rPr>
            <w:rFonts w:eastAsia="Times New Roman" w:cs="Courier New" w:ascii="Courier New" w:hAnsi="Courier New"/>
            <w:color w:val="000000"/>
            <w:sz w:val="20"/>
            <w:szCs w:val="20"/>
            <w:lang w:val="en-US" w:eastAsia="en-IN"/>
          </w:rPr>
          <w:delText>means</w:delText>
        </w:r>
      </w:del>
      <w:r>
        <w:rPr>
          <w:rFonts w:eastAsia="Times New Roman" w:cs="Courier New" w:ascii="Courier New" w:hAnsi="Courier New"/>
          <w:color w:val="000000"/>
          <w:sz w:val="20"/>
          <w:szCs w:val="20"/>
          <w:lang w:val="en-US" w:eastAsia="en-IN"/>
        </w:rPr>
        <w:t xml:space="preserve"> the time when the first hello packet is received and the number of packets it </w:t>
      </w:r>
      <w:ins w:id="298" w:author="Editor03" w:date="2021-07-17T15:18:00Z">
        <w:r>
          <w:rPr>
            <w:rFonts w:eastAsia="Times New Roman" w:cs="Courier New" w:ascii="Courier New" w:hAnsi="Courier New"/>
            <w:color w:val="000000"/>
            <w:sz w:val="20"/>
            <w:szCs w:val="20"/>
            <w:lang w:val="en-US" w:eastAsia="en-IN"/>
          </w:rPr>
          <w:t>receives</w:t>
        </w:r>
      </w:ins>
      <w:del w:id="299" w:author="Editor03" w:date="2021-07-17T15:18:00Z">
        <w:r>
          <w:rPr>
            <w:rFonts w:eastAsia="Times New Roman" w:cs="Courier New" w:ascii="Courier New" w:hAnsi="Courier New"/>
            <w:color w:val="000000"/>
            <w:sz w:val="20"/>
            <w:szCs w:val="20"/>
            <w:lang w:val="en-US" w:eastAsia="en-IN"/>
          </w:rPr>
          <w:delText>has received</w:delText>
        </w:r>
      </w:del>
      <w:r>
        <w:rPr>
          <w:rFonts w:eastAsia="Times New Roman" w:cs="Courier New" w:ascii="Courier New" w:hAnsi="Courier New"/>
          <w:color w:val="000000"/>
          <w:sz w:val="20"/>
          <w:szCs w:val="20"/>
          <w:lang w:val="en-US" w:eastAsia="en-IN"/>
        </w:rPr>
        <w:t xml:space="preserve"> from the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during the last </w:t>
      </w:r>
      <w:r>
        <w:rPr>
          <w:rFonts w:eastAsia="Times New Roman" w:cs="Courier New" w:ascii="Courier New" w:hAnsi="Courier New"/>
          <w:color w:val="008000"/>
          <w:sz w:val="20"/>
          <w:szCs w:val="20"/>
          <w:lang w:val="en-US" w:eastAsia="en-IN"/>
        </w:rPr>
        <w:t>$w$</w:t>
      </w:r>
      <w:r>
        <w:rPr>
          <w:rFonts w:eastAsia="Times New Roman" w:cs="Courier New" w:ascii="Courier New" w:hAnsi="Courier New"/>
          <w:color w:val="000000"/>
          <w:sz w:val="20"/>
          <w:szCs w:val="20"/>
          <w:lang w:val="en-US" w:eastAsia="en-IN"/>
        </w:rPr>
        <w:t xml:space="preserve"> seconds. Then, according to the interval between </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and the current time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 xml:space="preserve"> and </w:t>
      </w:r>
      <w:del w:id="300"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window </w:t>
      </w:r>
      <w:r>
        <w:rPr>
          <w:rFonts w:eastAsia="Times New Roman" w:cs="Courier New" w:ascii="Courier New" w:hAnsi="Courier New"/>
          <w:color w:val="008000"/>
          <w:sz w:val="20"/>
          <w:szCs w:val="20"/>
          <w:lang w:val="en-US" w:eastAsia="en-IN"/>
        </w:rPr>
        <w:t>$w$</w:t>
      </w:r>
      <w:r>
        <w:rPr>
          <w:rFonts w:eastAsia="Times New Roman" w:cs="Courier New" w:ascii="Courier New" w:hAnsi="Courier New"/>
          <w:color w:val="000000"/>
          <w:sz w:val="20"/>
          <w:szCs w:val="20"/>
          <w:lang w:val="en-US" w:eastAsia="en-IN"/>
        </w:rPr>
        <w:t xml:space="preserve">, the expected probability of successful transmission </w:t>
      </w:r>
      <w:r>
        <w:rPr>
          <w:rFonts w:eastAsia="Times New Roman" w:cs="Courier New" w:ascii="Courier New" w:hAnsi="Courier New"/>
          <w:color w:val="008000"/>
          <w:sz w:val="20"/>
          <w:szCs w:val="20"/>
          <w:lang w:val="en-US" w:eastAsia="en-IN"/>
        </w:rPr>
        <w:t>$r(t)$</w:t>
      </w:r>
      <w:r>
        <w:rPr>
          <w:rFonts w:eastAsia="Times New Roman" w:cs="Courier New" w:ascii="Courier New" w:hAnsi="Courier New"/>
          <w:color w:val="000000"/>
          <w:sz w:val="20"/>
          <w:szCs w:val="20"/>
          <w:lang w:val="en-US" w:eastAsia="en-IN"/>
        </w:rPr>
        <w:t xml:space="preserve"> is calculated by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trans</w:t>
      </w:r>
      <w:r>
        <w:rPr>
          <w:rFonts w:eastAsia="Times New Roman" w:cs="Courier New" w:ascii="Courier New" w:hAnsi="Courier New"/>
          <w:color w:val="000000"/>
          <w:sz w:val="20"/>
          <w:szCs w:val="20"/>
          <w:lang w:val="en-US" w:eastAsia="en-IN"/>
        </w:rPr>
        <w:t>-prediction})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label{trans-prediction}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r(t) =\begin{cases}count(t, t_{0}), &amp; 0 &lt; t - t_{0} &lt; 1,  \\ \frac{count(t,t_{0})}{(t-t_{0}) / \tau}, &amp; 1 \leq t - t_{0} \leq 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\frac{count(t - w,t)}{w / \tau}, &amp;  t - t_{0} \geq 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\end{cases}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denominator is the number of hello packets that should have been received during the window, and </w:t>
      </w:r>
      <w:r>
        <w:rPr>
          <w:rFonts w:eastAsia="Times New Roman" w:cs="Courier New" w:ascii="Courier New" w:hAnsi="Courier New"/>
          <w:color w:val="008000"/>
          <w:sz w:val="20"/>
          <w:szCs w:val="20"/>
          <w:lang w:val="en-US" w:eastAsia="en-IN"/>
        </w:rPr>
        <w:t>$\tau$</w:t>
      </w:r>
      <w:r>
        <w:rPr>
          <w:rFonts w:eastAsia="Times New Roman" w:cs="Courier New" w:ascii="Courier New" w:hAnsi="Courier New"/>
          <w:color w:val="000000"/>
          <w:sz w:val="20"/>
          <w:szCs w:val="20"/>
          <w:lang w:val="en-US" w:eastAsia="en-IN"/>
        </w:rPr>
        <w:t xml:space="preserve"> represents the broadcast interval of the hello packets. </w:t>
      </w:r>
      <w:r>
        <w:rPr>
          <w:rFonts w:eastAsia="Times New Roman" w:cs="Courier New" w:ascii="Courier New" w:hAnsi="Courier New"/>
          <w:color w:val="008000"/>
          <w:sz w:val="20"/>
          <w:szCs w:val="20"/>
          <w:lang w:val="en-US" w:eastAsia="en-IN"/>
        </w:rPr>
        <w:t>$count(t,t_{0})$</w:t>
      </w:r>
      <w:r>
        <w:rPr>
          <w:rFonts w:eastAsia="Times New Roman" w:cs="Courier New" w:ascii="Courier New" w:hAnsi="Courier New"/>
          <w:color w:val="000000"/>
          <w:sz w:val="20"/>
          <w:szCs w:val="20"/>
          <w:lang w:val="en-US" w:eastAsia="en-IN"/>
        </w:rPr>
        <w:t xml:space="preserve"> is the number of hello packets received during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can be seen from the equation, there are three situations in terms of the difference between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and window time </w:t>
      </w:r>
      <w:r>
        <w:rPr>
          <w:rFonts w:eastAsia="Times New Roman" w:cs="Courier New" w:ascii="Courier New" w:hAnsi="Courier New"/>
          <w:color w:val="008000"/>
          <w:sz w:val="20"/>
          <w:szCs w:val="20"/>
          <w:lang w:val="en-US" w:eastAsia="en-IN"/>
        </w:rPr>
        <w:t>$w$</w:t>
      </w:r>
      <w:r>
        <w:rPr>
          <w:rFonts w:eastAsia="Times New Roman" w:cs="Courier New" w:ascii="Courier New" w:hAnsi="Courier New"/>
          <w:color w:val="000000"/>
          <w:sz w:val="20"/>
          <w:szCs w:val="20"/>
          <w:lang w:val="en-US" w:eastAsia="en-IN"/>
        </w:rPr>
        <w:t xml:space="preserve">. (1) 0 &lt;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&lt; 1, </w:t>
      </w:r>
      <w:ins w:id="301" w:author="Editor03" w:date="2021-07-17T15:18:00Z">
        <w:r>
          <w:rPr>
            <w:rFonts w:eastAsia="Times New Roman" w:cs="Courier New" w:ascii="Courier New" w:hAnsi="Courier New"/>
            <w:color w:val="000000"/>
            <w:sz w:val="20"/>
            <w:szCs w:val="20"/>
            <w:lang w:val="en-US" w:eastAsia="en-IN"/>
          </w:rPr>
          <w:t>where</w:t>
        </w:r>
      </w:ins>
      <w:del w:id="302" w:author="Editor03" w:date="2021-07-17T15:18:00Z">
        <w:r>
          <w:rPr>
            <w:rFonts w:eastAsia="Times New Roman" w:cs="Courier New" w:ascii="Courier New" w:hAnsi="Courier New"/>
            <w:color w:val="000000"/>
            <w:sz w:val="20"/>
            <w:szCs w:val="20"/>
            <w:lang w:val="en-US" w:eastAsia="en-IN"/>
          </w:rPr>
          <w:delText>in this case,</w:delText>
        </w:r>
      </w:del>
      <w:r>
        <w:rPr>
          <w:rFonts w:eastAsia="Times New Roman" w:cs="Courier New" w:ascii="Courier New" w:hAnsi="Courier New"/>
          <w:color w:val="000000"/>
          <w:sz w:val="20"/>
          <w:szCs w:val="20"/>
          <w:lang w:val="en-US" w:eastAsia="en-IN"/>
        </w:rPr>
        <w:t xml:space="preserve"> the packet delivery ratio is the number of hello packets received from </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to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 xml:space="preserve">. (2) 1 </w:t>
      </w:r>
      <w:r>
        <w:rPr>
          <w:rFonts w:eastAsia="Times New Roman" w:cs="Courier New" w:ascii="Courier New" w:hAnsi="Courier New"/>
          <w:color w:val="008000"/>
          <w:sz w:val="20"/>
          <w:szCs w:val="20"/>
          <w:lang w:val="en-US" w:eastAsia="en-IN"/>
        </w:rPr>
        <w:t>$\leq$</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&lt; </w:t>
      </w:r>
      <w:r>
        <w:rPr>
          <w:rFonts w:eastAsia="Times New Roman" w:cs="Courier New" w:ascii="Courier New" w:hAnsi="Courier New"/>
          <w:color w:val="008000"/>
          <w:sz w:val="20"/>
          <w:szCs w:val="20"/>
          <w:lang w:val="en-US" w:eastAsia="en-IN"/>
        </w:rPr>
        <w:t>$w$</w:t>
      </w:r>
      <w:r>
        <w:rPr>
          <w:rFonts w:eastAsia="Times New Roman" w:cs="Courier New" w:ascii="Courier New" w:hAnsi="Courier New"/>
          <w:color w:val="000000"/>
          <w:sz w:val="20"/>
          <w:szCs w:val="20"/>
          <w:lang w:val="en-US" w:eastAsia="en-IN"/>
        </w:rPr>
        <w:t xml:space="preserve">, </w:t>
      </w:r>
      <w:ins w:id="303" w:author="Author" w:date="2021-07-22T17:37:00Z">
        <w:r>
          <w:rPr>
            <w:rFonts w:eastAsia="Times New Roman" w:cs="Courier New" w:ascii="Courier New" w:hAnsi="Courier New"/>
            <w:color w:val="000000"/>
            <w:sz w:val="20"/>
            <w:szCs w:val="20"/>
            <w:lang w:val="en-US" w:eastAsia="en-IN"/>
          </w:rPr>
          <w:t xml:space="preserve">where </w:t>
        </w:r>
      </w:ins>
      <w:r>
        <w:rPr>
          <w:rFonts w:eastAsia="Times New Roman" w:cs="Courier New" w:ascii="Courier New" w:hAnsi="Courier New"/>
          <w:color w:val="000000"/>
          <w:sz w:val="20"/>
          <w:szCs w:val="20"/>
          <w:lang w:val="en-US" w:eastAsia="en-IN"/>
        </w:rPr>
        <w:t xml:space="preserve">the packet delivery ratio </w:t>
      </w:r>
      <w:del w:id="304" w:author="Author" w:date="2021-07-22T17:37:00Z">
        <w:r>
          <w:rPr>
            <w:rFonts w:eastAsia="Times New Roman" w:cs="Courier New" w:ascii="Courier New" w:hAnsi="Courier New"/>
            <w:color w:val="000000"/>
            <w:sz w:val="20"/>
            <w:szCs w:val="20"/>
            <w:lang w:val="en-US" w:eastAsia="en-IN"/>
          </w:rPr>
          <w:delText xml:space="preserve">in this condition </w:delText>
        </w:r>
      </w:del>
      <w:r>
        <w:rPr>
          <w:rFonts w:eastAsia="Times New Roman" w:cs="Courier New" w:ascii="Courier New" w:hAnsi="Courier New"/>
          <w:color w:val="000000"/>
          <w:sz w:val="20"/>
          <w:szCs w:val="20"/>
          <w:lang w:val="en-US" w:eastAsia="en-IN"/>
        </w:rPr>
        <w:t xml:space="preserve">is the number of hello packets received from </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to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 xml:space="preserve"> divided by the length of this period. (3)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 xml:space="preserve"> − </w:t>
      </w:r>
      <w:r>
        <w:rPr>
          <w:rFonts w:eastAsia="Times New Roman" w:cs="Courier New" w:ascii="Courier New" w:hAnsi="Courier New"/>
          <w:color w:val="008000"/>
          <w:sz w:val="20"/>
          <w:szCs w:val="20"/>
          <w:lang w:val="en-US" w:eastAsia="en-IN"/>
        </w:rPr>
        <w:t>$t_{0}$</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$\geq$</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$w$</w:t>
      </w:r>
      <w:commentRangeStart w:id="8"/>
      <w:r>
        <w:rPr>
          <w:rFonts w:eastAsia="Times New Roman" w:cs="Courier New" w:ascii="Courier New" w:hAnsi="Courier New"/>
          <w:color w:val="000000"/>
          <w:sz w:val="20"/>
          <w:szCs w:val="20"/>
          <w:lang w:val="en-US" w:eastAsia="en-IN"/>
        </w:rPr>
        <w:t>,</w:t>
      </w:r>
      <w:ins w:id="305" w:author="Author" w:date="2021-07-22T17:37:00Z">
        <w:r>
          <w:rPr>
            <w:rFonts w:eastAsia="Times New Roman" w:cs="Courier New" w:ascii="Courier New" w:hAnsi="Courier New"/>
            <w:color w:val="000000"/>
            <w:sz w:val="20"/>
            <w:szCs w:val="20"/>
            <w:lang w:val="en-US" w:eastAsia="en-IN"/>
          </w:rPr>
          <w:t xml:space="preserve"> which</w:t>
        </w:r>
      </w:ins>
      <w:del w:id="306" w:author="Author" w:date="2021-07-22T17:37:00Z">
        <w:r>
          <w:rPr>
            <w:rFonts w:eastAsia="Times New Roman" w:cs="Courier New" w:ascii="Courier New" w:hAnsi="Courier New"/>
            <w:color w:val="000000"/>
            <w:sz w:val="20"/>
            <w:szCs w:val="20"/>
            <w:lang w:val="en-US" w:eastAsia="en-IN"/>
          </w:rPr>
          <w:delText xml:space="preserve"> </w:delText>
        </w:r>
      </w:del>
      <w:del w:id="307" w:author="Author" w:date="2021-07-22T17:37:00Z">
        <w:r>
          <w:rPr>
            <w:rFonts w:eastAsia="Times New Roman" w:cs="Courier New" w:ascii="Courier New" w:hAnsi="Courier New"/>
            <w:color w:val="000000"/>
            <w:sz w:val="20"/>
            <w:szCs w:val="20"/>
            <w:lang w:val="en-US" w:eastAsia="en-IN"/>
          </w:rPr>
          <w:delText>and</w:delText>
        </w:r>
      </w:del>
      <w:del w:id="308" w:author="Author" w:date="2021-07-22T17:37:00Z">
        <w:r>
          <w:rPr>
            <w:rFonts w:eastAsia="Times New Roman" w:cs="Courier New" w:ascii="Courier New" w:hAnsi="Courier New"/>
            <w:color w:val="000000"/>
            <w:sz w:val="20"/>
            <w:szCs w:val="20"/>
            <w:lang w:val="en-US" w:eastAsia="en-IN"/>
          </w:rPr>
          <w:delText>in this situation, the calculation</w:delText>
        </w:r>
      </w:del>
      <w:r>
        <w:rPr>
          <w:rFonts w:eastAsia="Times New Roman" w:cs="Courier New" w:ascii="Courier New" w:hAnsi="Courier New"/>
          <w:color w:val="000000"/>
          <w:sz w:val="20"/>
          <w:szCs w:val="20"/>
          <w:lang w:val="en-US" w:eastAsia="en-IN"/>
        </w:rPr>
      </w:r>
      <w:commentRangeEnd w:id="8"/>
      <w:r>
        <w:commentReference w:id="8"/>
      </w:r>
      <w:r>
        <w:rPr>
          <w:rFonts w:eastAsia="Times New Roman" w:cs="Courier New" w:ascii="Courier New" w:hAnsi="Courier New"/>
          <w:color w:val="000000"/>
          <w:sz w:val="20"/>
          <w:szCs w:val="20"/>
          <w:lang w:val="en-US" w:eastAsia="en-IN"/>
        </w:rPr>
        <w:t xml:space="preserve"> is the same as the calculation in the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metric.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the asymmetry of the link is not considered</w:t>
      </w:r>
      <w:ins w:id="309"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and only </w:t>
      </w:r>
      <w:del w:id="310" w:author="Editor03" w:date="2021-07-17T15:18:00Z">
        <w:r>
          <w:rPr>
            <w:rFonts w:eastAsia="Times New Roman" w:cs="Courier New" w:ascii="Courier New" w:hAnsi="Courier New"/>
            <w:color w:val="000000"/>
            <w:sz w:val="20"/>
            <w:szCs w:val="20"/>
            <w:lang w:val="en-US" w:eastAsia="en-IN"/>
          </w:rPr>
          <w:delText xml:space="preserve">use </w:delText>
        </w:r>
      </w:del>
      <w:r>
        <w:rPr>
          <w:rFonts w:eastAsia="Times New Roman" w:cs="Courier New" w:ascii="Courier New" w:hAnsi="Courier New"/>
          <w:color w:val="000000"/>
          <w:sz w:val="20"/>
          <w:szCs w:val="20"/>
          <w:lang w:val="en-US" w:eastAsia="en-IN"/>
        </w:rPr>
        <w:t xml:space="preserve">the expected probability of one-way transmission  </w:t>
      </w:r>
      <w:ins w:id="311" w:author="Editor03" w:date="2021-07-17T15:18:00Z">
        <w:r>
          <w:rPr>
            <w:rFonts w:eastAsia="Times New Roman" w:cs="Courier New" w:ascii="Courier New" w:hAnsi="Courier New"/>
            <w:color w:val="000000"/>
            <w:sz w:val="20"/>
            <w:szCs w:val="20"/>
            <w:lang w:val="en-US" w:eastAsia="en-IN"/>
          </w:rPr>
          <w:t xml:space="preserve">is used </w:t>
        </w:r>
      </w:ins>
      <w:r>
        <w:rPr>
          <w:rFonts w:eastAsia="Times New Roman" w:cs="Courier New" w:ascii="Courier New" w:hAnsi="Courier New"/>
          <w:color w:val="000000"/>
          <w:sz w:val="20"/>
          <w:szCs w:val="20"/>
          <w:lang w:val="en-US" w:eastAsia="en-IN"/>
        </w:rPr>
        <w:t xml:space="preserve">to calculate the link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Assuming that the expected probability of  </w:t>
      </w:r>
      <w:ins w:id="312" w:author="Editor03" w:date="2021-07-17T15:18:00Z">
        <w:r>
          <w:rPr>
            <w:rFonts w:eastAsia="Times New Roman" w:cs="Courier New" w:ascii="Courier New" w:hAnsi="Courier New"/>
            <w:color w:val="000000"/>
            <w:sz w:val="20"/>
            <w:szCs w:val="20"/>
            <w:lang w:val="en-US" w:eastAsia="en-IN"/>
          </w:rPr>
          <w:t xml:space="preserve">a </w:t>
        </w:r>
      </w:ins>
      <w:r>
        <w:rPr>
          <w:rFonts w:eastAsia="Times New Roman" w:cs="Courier New" w:ascii="Courier New" w:hAnsi="Courier New"/>
          <w:color w:val="000000"/>
          <w:sz w:val="20"/>
          <w:szCs w:val="20"/>
          <w:lang w:val="en-US" w:eastAsia="en-IN"/>
        </w:rPr>
        <w:t xml:space="preserve">one-way  transmission  is </w:t>
      </w:r>
      <w:r>
        <w:rPr>
          <w:rFonts w:eastAsia="Times New Roman" w:cs="Courier New" w:ascii="Courier New" w:hAnsi="Courier New"/>
          <w:color w:val="008000"/>
          <w:sz w:val="20"/>
          <w:szCs w:val="20"/>
          <w:lang w:val="en-US" w:eastAsia="en-IN"/>
        </w:rPr>
        <w:t>$r(t)$</w:t>
      </w:r>
      <w:r>
        <w:rPr>
          <w:rFonts w:eastAsia="Times New Roman" w:cs="Courier New" w:ascii="Courier New" w:hAnsi="Courier New"/>
          <w:color w:val="000000"/>
          <w:sz w:val="20"/>
          <w:szCs w:val="20"/>
          <w:lang w:val="en-US" w:eastAsia="en-IN"/>
        </w:rPr>
        <w:t xml:space="preserve">, then the link </w:t>
      </w:r>
      <w:r>
        <w:rPr>
          <w:rFonts w:eastAsia="Times New Roman" w:cs="Courier New" w:ascii="Courier New" w:hAnsi="Courier New"/>
          <w:color w:val="000000"/>
          <w:sz w:val="20"/>
          <w:szCs w:val="20"/>
          <w:u w:val="single"/>
          <w:lang w:val="en-US" w:eastAsia="en-IN"/>
        </w:rPr>
        <w:t>ETX</w:t>
      </w:r>
      <w:r>
        <w:rPr>
          <w:rFonts w:eastAsia="Times New Roman" w:cs="Courier New" w:ascii="Courier New" w:hAnsi="Courier New"/>
          <w:color w:val="000000"/>
          <w:sz w:val="20"/>
          <w:szCs w:val="20"/>
          <w:lang w:val="en-US" w:eastAsia="en-IN"/>
        </w:rPr>
        <w:t xml:space="preserve"> is calculated </w:t>
      </w:r>
      <w:ins w:id="313" w:author="Editor03" w:date="2021-07-17T15:18:00Z">
        <w:r>
          <w:rPr>
            <w:rFonts w:eastAsia="Times New Roman" w:cs="Courier New" w:ascii="Courier New" w:hAnsi="Courier New"/>
            <w:color w:val="000000"/>
            <w:sz w:val="20"/>
            <w:szCs w:val="20"/>
            <w:lang w:val="en-US" w:eastAsia="en-IN"/>
          </w:rPr>
          <w:t>using</w:t>
        </w:r>
      </w:ins>
      <w:del w:id="314" w:author="Editor03" w:date="2021-07-17T15:18:00Z">
        <w:r>
          <w:rPr>
            <w:rFonts w:eastAsia="Times New Roman" w:cs="Courier New" w:ascii="Courier New" w:hAnsi="Courier New"/>
            <w:color w:val="000000"/>
            <w:sz w:val="20"/>
            <w:szCs w:val="20"/>
            <w:lang w:val="en-US" w:eastAsia="en-IN"/>
          </w:rPr>
          <w:delText>by</w:delText>
        </w:r>
      </w:del>
      <w:r>
        <w:rPr>
          <w:rFonts w:eastAsia="Times New Roman" w:cs="Courier New" w:ascii="Courier New" w:hAnsi="Courier New"/>
          <w:color w:val="000000"/>
          <w:sz w:val="20"/>
          <w:szCs w:val="20"/>
          <w:lang w:val="en-US" w:eastAsia="en-IN"/>
        </w:rPr>
        <w:t xml:space="preserve">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equ</w:t>
      </w:r>
      <w:r>
        <w:rPr>
          <w:rFonts w:eastAsia="Times New Roman" w:cs="Courier New" w:ascii="Courier New" w:hAnsi="Courier New"/>
          <w:color w:val="000000"/>
          <w:sz w:val="20"/>
          <w:szCs w:val="20"/>
          <w:lang w:val="en-US" w:eastAsia="en-IN"/>
        </w:rPr>
        <w:t>-intersection})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 xml:space="preserve"> </w:t>
      </w: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label{equ-intersection}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 xml:space="preserve"> </w:t>
      </w:r>
      <w:r>
        <w:rPr>
          <w:rFonts w:eastAsia="Times New Roman" w:cs="Courier New" w:ascii="Courier New" w:hAnsi="Courier New"/>
          <w:color w:val="008000"/>
          <w:sz w:val="20"/>
          <w:szCs w:val="20"/>
          <w:lang w:val="en-US" w:eastAsia="en-IN"/>
        </w:rPr>
        <w:t xml:space="preserve">ETX = \frac{1}{  {r(t)}^{2}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 xml:space="preserve"> </w:t>
      </w: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\subsection{Priority scheduling algorithm}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uses a timer-based </w:t>
      </w:r>
      <w:ins w:id="315" w:author="Editor03" w:date="2021-07-17T15:18:00Z">
        <w:r>
          <w:rPr>
            <w:rFonts w:eastAsia="Times New Roman" w:cs="Courier New" w:ascii="Courier New" w:hAnsi="Courier New"/>
            <w:color w:val="000000"/>
            <w:sz w:val="20"/>
            <w:szCs w:val="20"/>
            <w:lang w:val="en-US" w:eastAsia="en-IN"/>
          </w:rPr>
          <w:t>priority-scheduling</w:t>
        </w:r>
      </w:ins>
      <w:del w:id="316" w:author="Editor03" w:date="2021-07-17T15:18:00Z">
        <w:r>
          <w:rPr>
            <w:rFonts w:eastAsia="Times New Roman" w:cs="Courier New" w:ascii="Courier New" w:hAnsi="Courier New"/>
            <w:color w:val="000000"/>
            <w:sz w:val="20"/>
            <w:szCs w:val="20"/>
            <w:lang w:val="en-US" w:eastAsia="en-IN"/>
          </w:rPr>
          <w:delText>priority scheduling</w:delText>
        </w:r>
      </w:del>
      <w:r>
        <w:rPr>
          <w:rFonts w:eastAsia="Times New Roman" w:cs="Courier New" w:ascii="Courier New" w:hAnsi="Courier New"/>
          <w:color w:val="000000"/>
          <w:sz w:val="20"/>
          <w:szCs w:val="20"/>
          <w:lang w:val="en-US" w:eastAsia="en-IN"/>
        </w:rPr>
        <w:t xml:space="preserve"> algorithm, in which the highest priority node sends the packet </w:t>
      </w:r>
      <w:ins w:id="317" w:author="Editor03" w:date="2021-07-17T15:18:00Z">
        <w:r>
          <w:rPr>
            <w:rFonts w:eastAsia="Times New Roman" w:cs="Courier New" w:ascii="Courier New" w:hAnsi="Courier New"/>
            <w:color w:val="000000"/>
            <w:sz w:val="20"/>
            <w:szCs w:val="20"/>
            <w:lang w:val="en-US" w:eastAsia="en-IN"/>
          </w:rPr>
          <w:t>first</w:t>
        </w:r>
      </w:ins>
      <w:del w:id="318" w:author="Editor03" w:date="2021-07-17T15:18:00Z">
        <w:r>
          <w:rPr>
            <w:rFonts w:eastAsia="Times New Roman" w:cs="Courier New" w:ascii="Courier New" w:hAnsi="Courier New"/>
            <w:color w:val="000000"/>
            <w:sz w:val="20"/>
            <w:szCs w:val="20"/>
            <w:lang w:val="en-US" w:eastAsia="en-IN"/>
          </w:rPr>
          <w:delText>firstly</w:delText>
        </w:r>
      </w:del>
      <w:r>
        <w:rPr>
          <w:rFonts w:eastAsia="Times New Roman" w:cs="Courier New" w:ascii="Courier New" w:hAnsi="Courier New"/>
          <w:color w:val="000000"/>
          <w:sz w:val="20"/>
          <w:szCs w:val="20"/>
          <w:lang w:val="en-US" w:eastAsia="en-IN"/>
        </w:rPr>
        <w:t xml:space="preserve">. </w:t>
      </w:r>
      <w:ins w:id="319" w:author="Editor03" w:date="2021-07-17T15:18:00Z">
        <w:r>
          <w:rPr>
            <w:rFonts w:eastAsia="Times New Roman" w:cs="Courier New" w:ascii="Courier New" w:hAnsi="Courier New"/>
            <w:color w:val="000000"/>
            <w:sz w:val="20"/>
            <w:szCs w:val="20"/>
            <w:lang w:val="en-US" w:eastAsia="en-IN"/>
          </w:rPr>
          <w:t>If</w:t>
        </w:r>
      </w:ins>
      <w:del w:id="320" w:author="Editor03" w:date="2021-07-17T15:18:00Z">
        <w:r>
          <w:rPr>
            <w:rFonts w:eastAsia="Times New Roman" w:cs="Courier New" w:ascii="Courier New" w:hAnsi="Courier New"/>
            <w:color w:val="000000"/>
            <w:sz w:val="20"/>
            <w:szCs w:val="20"/>
            <w:lang w:val="en-US" w:eastAsia="en-IN"/>
          </w:rPr>
          <w:delText>For</w:delText>
        </w:r>
      </w:del>
      <w:r>
        <w:rPr>
          <w:rFonts w:eastAsia="Times New Roman" w:cs="Courier New" w:ascii="Courier New" w:hAnsi="Courier New"/>
          <w:color w:val="000000"/>
          <w:sz w:val="20"/>
          <w:szCs w:val="20"/>
          <w:lang w:val="en-US" w:eastAsia="en-IN"/>
        </w:rPr>
        <w:t xml:space="preserve"> other candidate nodes</w:t>
      </w:r>
      <w:del w:id="321" w:author="Editor03" w:date="2021-07-17T15:18:00Z">
        <w:r>
          <w:rPr>
            <w:rFonts w:eastAsia="Times New Roman" w:cs="Courier New" w:ascii="Courier New" w:hAnsi="Courier New"/>
            <w:color w:val="000000"/>
            <w:sz w:val="20"/>
            <w:szCs w:val="20"/>
            <w:lang w:val="en-US" w:eastAsia="en-IN"/>
          </w:rPr>
          <w:delText>, if they</w:delText>
        </w:r>
      </w:del>
      <w:r>
        <w:rPr>
          <w:rFonts w:eastAsia="Times New Roman" w:cs="Courier New" w:ascii="Courier New" w:hAnsi="Courier New"/>
          <w:color w:val="000000"/>
          <w:sz w:val="20"/>
          <w:szCs w:val="20"/>
          <w:lang w:val="en-US" w:eastAsia="en-IN"/>
        </w:rPr>
        <w:t xml:space="preserve"> hear a higher-priority node </w:t>
      </w:r>
      <w:ins w:id="322" w:author="Editor03" w:date="2021-07-17T15:18:00Z">
        <w:r>
          <w:rPr>
            <w:rFonts w:eastAsia="Times New Roman" w:cs="Courier New" w:ascii="Courier New" w:hAnsi="Courier New"/>
            <w:color w:val="000000"/>
            <w:sz w:val="20"/>
            <w:szCs w:val="20"/>
            <w:lang w:val="en-US" w:eastAsia="en-IN"/>
          </w:rPr>
          <w:t>sending</w:t>
        </w:r>
      </w:ins>
      <w:del w:id="323" w:author="Editor03" w:date="2021-07-17T15:18:00Z">
        <w:r>
          <w:rPr>
            <w:rFonts w:eastAsia="Times New Roman" w:cs="Courier New" w:ascii="Courier New" w:hAnsi="Courier New"/>
            <w:color w:val="000000"/>
            <w:sz w:val="20"/>
            <w:szCs w:val="20"/>
            <w:lang w:val="en-US" w:eastAsia="en-IN"/>
          </w:rPr>
          <w:delText>send</w:delText>
        </w:r>
      </w:del>
      <w:r>
        <w:rPr>
          <w:rFonts w:eastAsia="Times New Roman" w:cs="Courier New" w:ascii="Courier New" w:hAnsi="Courier New"/>
          <w:color w:val="000000"/>
          <w:sz w:val="20"/>
          <w:szCs w:val="20"/>
          <w:lang w:val="en-US" w:eastAsia="en-IN"/>
        </w:rPr>
        <w:t xml:space="preserve"> a packet, they would not process the packet; if the timer expires and a higher-priority node is not transmitting, they would begin to send the packet.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calculates the priority of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according to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-priority}) below.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label{LSGO-priority}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\frac{D_{sd} - D_{id}}{ETX_{i}^{2}} ,   D_{id} &lt; D_{sd}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324" w:author="Editor03" w:date="2021-07-17T15:18:00Z">
        <w:r>
          <w:rPr>
            <w:rFonts w:eastAsia="Times New Roman" w:cs="Courier New" w:ascii="Courier New" w:hAnsi="Courier New"/>
            <w:color w:val="000000"/>
            <w:sz w:val="20"/>
            <w:szCs w:val="20"/>
            <w:lang w:val="en-US" w:eastAsia="en-IN"/>
          </w:rPr>
          <w:t>where</w:t>
        </w:r>
      </w:ins>
      <w:del w:id="325" w:author="Editor03" w:date="2021-07-17T15:18:00Z">
        <w:r>
          <w:rPr>
            <w:rFonts w:eastAsia="Times New Roman" w:cs="Courier New" w:ascii="Courier New" w:hAnsi="Courier New"/>
            <w:color w:val="000000"/>
            <w:sz w:val="20"/>
            <w:szCs w:val="20"/>
            <w:lang w:val="en-US" w:eastAsia="en-IN"/>
          </w:rPr>
          <w:delText>Where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$D_{sd}$</w:t>
      </w:r>
      <w:r>
        <w:rPr>
          <w:rFonts w:eastAsia="Times New Roman" w:cs="Courier New" w:ascii="Courier New" w:hAnsi="Courier New"/>
          <w:color w:val="000000"/>
          <w:sz w:val="20"/>
          <w:szCs w:val="20"/>
          <w:lang w:val="en-US" w:eastAsia="en-IN"/>
        </w:rPr>
        <w:t xml:space="preserve"> is the distance from the transmitting node to the destination node, and </w:t>
      </w:r>
      <w:r>
        <w:rPr>
          <w:rFonts w:eastAsia="Times New Roman" w:cs="Courier New" w:ascii="Courier New" w:hAnsi="Courier New"/>
          <w:color w:val="008000"/>
          <w:sz w:val="20"/>
          <w:szCs w:val="20"/>
          <w:lang w:val="en-US" w:eastAsia="en-IN"/>
        </w:rPr>
        <w:t>$D_{id}$</w:t>
      </w:r>
      <w:r>
        <w:rPr>
          <w:rFonts w:eastAsia="Times New Roman" w:cs="Courier New" w:ascii="Courier New" w:hAnsi="Courier New"/>
          <w:color w:val="000000"/>
          <w:sz w:val="20"/>
          <w:szCs w:val="20"/>
          <w:lang w:val="en-US" w:eastAsia="en-IN"/>
        </w:rPr>
        <w:t xml:space="preserve"> is the distance from </w:t>
      </w:r>
      <w:del w:id="326"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candidate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to the destination node. In addition, </w:t>
      </w:r>
      <w:r>
        <w:rPr>
          <w:rFonts w:eastAsia="Times New Roman" w:cs="Courier New" w:ascii="Courier New" w:hAnsi="Courier New"/>
          <w:color w:val="800000"/>
          <w:sz w:val="20"/>
          <w:szCs w:val="20"/>
          <w:lang w:val="en-US" w:eastAsia="en-IN"/>
        </w:rPr>
        <w:t>\mbox</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8000"/>
          <w:sz w:val="20"/>
          <w:szCs w:val="20"/>
          <w:lang w:val="en-US" w:eastAsia="en-IN"/>
        </w:rPr>
        <w:t>$D_{sd}$</w:t>
      </w:r>
      <w:r>
        <w:rPr>
          <w:rFonts w:eastAsia="Times New Roman" w:cs="Courier New" w:ascii="Courier New" w:hAnsi="Courier New"/>
          <w:color w:val="000000"/>
          <w:sz w:val="20"/>
          <w:szCs w:val="20"/>
          <w:lang w:val="en-US" w:eastAsia="en-IN"/>
        </w:rPr>
        <w:t xml:space="preserve"> - </w:t>
      </w:r>
      <w:r>
        <w:rPr>
          <w:rFonts w:eastAsia="Times New Roman" w:cs="Courier New" w:ascii="Courier New" w:hAnsi="Courier New"/>
          <w:color w:val="008000"/>
          <w:sz w:val="20"/>
          <w:szCs w:val="20"/>
          <w:lang w:val="en-US" w:eastAsia="en-IN"/>
        </w:rPr>
        <w:t>$D_{id}$</w:t>
      </w:r>
      <w:r>
        <w:rPr>
          <w:rFonts w:eastAsia="Times New Roman" w:cs="Courier New" w:ascii="Courier New" w:hAnsi="Courier New"/>
          <w:color w:val="000000"/>
          <w:sz w:val="20"/>
          <w:szCs w:val="20"/>
          <w:lang w:val="en-US" w:eastAsia="en-IN"/>
        </w:rPr>
        <w:t xml:space="preserve"> }is a distance metric. If the condition </w:t>
      </w:r>
      <w:r>
        <w:rPr>
          <w:rFonts w:eastAsia="Times New Roman" w:cs="Courier New" w:ascii="Courier New" w:hAnsi="Courier New"/>
          <w:color w:val="008000"/>
          <w:sz w:val="20"/>
          <w:szCs w:val="20"/>
          <w:lang w:val="en-US" w:eastAsia="en-IN"/>
        </w:rPr>
        <w:t>$D_{id}$</w:t>
      </w:r>
      <w:r>
        <w:rPr>
          <w:rFonts w:eastAsia="Times New Roman" w:cs="Courier New" w:ascii="Courier New" w:hAnsi="Courier New"/>
          <w:color w:val="000000"/>
          <w:sz w:val="20"/>
          <w:szCs w:val="20"/>
          <w:lang w:val="en-US" w:eastAsia="en-IN"/>
        </w:rPr>
        <w:t xml:space="preserve"> &lt; </w:t>
      </w:r>
      <w:r>
        <w:rPr>
          <w:rFonts w:eastAsia="Times New Roman" w:cs="Courier New" w:ascii="Courier New" w:hAnsi="Courier New"/>
          <w:color w:val="008000"/>
          <w:sz w:val="20"/>
          <w:szCs w:val="20"/>
          <w:lang w:val="en-US" w:eastAsia="en-IN"/>
        </w:rPr>
        <w:t>$D_{sd}$</w:t>
      </w:r>
      <w:r>
        <w:rPr>
          <w:rFonts w:eastAsia="Times New Roman" w:cs="Courier New" w:ascii="Courier New" w:hAnsi="Courier New"/>
          <w:color w:val="000000"/>
          <w:sz w:val="20"/>
          <w:szCs w:val="20"/>
          <w:lang w:val="en-US" w:eastAsia="en-IN"/>
        </w:rPr>
        <w:t xml:space="preserve"> is not satisfied, the node is excluded from the relay candidate nodes without calculating its priority. The larger the value calculated in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-priority}), the higher the priority of node </w:t>
      </w:r>
      <w:r>
        <w:rPr>
          <w:rFonts w:eastAsia="Times New Roman" w:cs="Courier New" w:ascii="Courier New" w:hAnsi="Courier New"/>
          <w:color w:val="008000"/>
          <w:sz w:val="20"/>
          <w:szCs w:val="20"/>
          <w:lang w:val="en-US" w:eastAsia="en-IN"/>
        </w:rPr>
        <w:t>$i$</w:t>
      </w:r>
      <w:del w:id="327" w:author="Editor03" w:date="2021-07-17T15:18:00Z">
        <w:r>
          <w:rPr>
            <w:rFonts w:eastAsia="Times New Roman" w:cs="Courier New" w:ascii="Courier New" w:hAnsi="Courier New"/>
            <w:color w:val="000000"/>
            <w:sz w:val="20"/>
            <w:szCs w:val="20"/>
            <w:lang w:val="en-US" w:eastAsia="en-IN"/>
          </w:rPr>
          <w:delText xml:space="preserve"> becomes</w:delText>
        </w:r>
      </w:del>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\subsection{Influence of 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\label{shadowing_evaluation}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section, we explain the difference between the communication performance of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with and without radio attenuation caused by shadowing.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\subsubsection{Simulation Settings}</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simulation parameters are shown in Table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{tab:parameter}.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simulation topology scenario was created using SUMO</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{27}</w:t>
      </w:r>
      <w:ins w:id="328"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{fig:scenario}.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80mm</w:t>
      </w:r>
      <w:r>
        <w:rPr>
          <w:rFonts w:eastAsia="Times New Roman" w:cs="Courier New" w:ascii="Courier New" w:hAnsi="Courier New"/>
          <w:color w:val="000000"/>
          <w:sz w:val="20"/>
          <w:szCs w:val="20"/>
          <w:lang w:val="en-US" w:eastAsia="en-IN"/>
        </w:rPr>
        <w:t>]{figures/scenario.eps}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{simulation scenario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\label{fig:scenario}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Ten source </w:t>
      </w:r>
      <w:ins w:id="329" w:author="Editor03" w:date="2021-07-17T15:18:00Z">
        <w:r>
          <w:rPr>
            <w:rFonts w:eastAsia="Times New Roman" w:cs="Courier New" w:ascii="Courier New" w:hAnsi="Courier New"/>
            <w:color w:val="000000"/>
            <w:sz w:val="20"/>
            <w:szCs w:val="20"/>
            <w:lang w:val="en-US" w:eastAsia="en-IN"/>
          </w:rPr>
          <w:t>node</w:t>
        </w:r>
      </w:ins>
      <w:del w:id="330" w:author="Editor03" w:date="2021-07-17T15:18:00Z">
        <w:r>
          <w:rPr>
            <w:rFonts w:eastAsia="Times New Roman" w:cs="Courier New" w:ascii="Courier New" w:hAnsi="Courier New"/>
            <w:color w:val="000000"/>
            <w:sz w:val="20"/>
            <w:szCs w:val="20"/>
            <w:lang w:val="en-US" w:eastAsia="en-IN"/>
          </w:rPr>
          <w:delText>nodes</w:delText>
        </w:r>
      </w:del>
      <w:r>
        <w:rPr>
          <w:rFonts w:eastAsia="Times New Roman" w:cs="Courier New" w:ascii="Courier New" w:hAnsi="Courier New"/>
          <w:color w:val="000000"/>
          <w:sz w:val="20"/>
          <w:szCs w:val="20"/>
          <w:lang w:val="en-US" w:eastAsia="en-IN"/>
        </w:rPr>
        <w:t xml:space="preserve"> and destination </w:t>
      </w:r>
      <w:ins w:id="331" w:author="Editor03" w:date="2021-07-17T15:18:00Z">
        <w:r>
          <w:rPr>
            <w:rFonts w:eastAsia="Times New Roman" w:cs="Courier New" w:ascii="Courier New" w:hAnsi="Courier New"/>
            <w:color w:val="000000"/>
            <w:sz w:val="20"/>
            <w:szCs w:val="20"/>
            <w:lang w:val="en-US" w:eastAsia="en-IN"/>
          </w:rPr>
          <w:t>node</w:t>
        </w:r>
      </w:ins>
      <w:del w:id="332" w:author="Editor03" w:date="2021-07-17T15:18:00Z">
        <w:r>
          <w:rPr>
            <w:rFonts w:eastAsia="Times New Roman" w:cs="Courier New" w:ascii="Courier New" w:hAnsi="Courier New"/>
            <w:color w:val="000000"/>
            <w:sz w:val="20"/>
            <w:szCs w:val="20"/>
            <w:lang w:val="en-US" w:eastAsia="en-IN"/>
          </w:rPr>
          <w:delText>nodes</w:delText>
        </w:r>
      </w:del>
      <w:r>
        <w:rPr>
          <w:rFonts w:eastAsia="Times New Roman" w:cs="Courier New" w:ascii="Courier New" w:hAnsi="Courier New"/>
          <w:color w:val="000000"/>
          <w:sz w:val="20"/>
          <w:szCs w:val="20"/>
          <w:lang w:val="en-US" w:eastAsia="en-IN"/>
        </w:rPr>
        <w:t xml:space="preserve"> pairs  </w:t>
      </w:r>
      <w:ins w:id="333" w:author="Editor03" w:date="2021-07-17T15:18:00Z">
        <w:r>
          <w:rPr>
            <w:rFonts w:eastAsia="Times New Roman" w:cs="Courier New" w:ascii="Courier New" w:hAnsi="Courier New"/>
            <w:color w:val="000000"/>
            <w:sz w:val="20"/>
            <w:szCs w:val="20"/>
            <w:lang w:val="en-US" w:eastAsia="en-IN"/>
          </w:rPr>
          <w:t>were</w:t>
        </w:r>
      </w:ins>
      <w:del w:id="334" w:author="Editor03" w:date="2021-07-17T15:18:00Z">
        <w:r>
          <w:rPr>
            <w:rFonts w:eastAsia="Times New Roman" w:cs="Courier New" w:ascii="Courier New" w:hAnsi="Courier New"/>
            <w:color w:val="000000"/>
            <w:sz w:val="20"/>
            <w:szCs w:val="20"/>
            <w:lang w:val="en-US" w:eastAsia="en-IN"/>
          </w:rPr>
          <w:delText>are</w:delText>
        </w:r>
      </w:del>
      <w:r>
        <w:rPr>
          <w:rFonts w:eastAsia="Times New Roman" w:cs="Courier New" w:ascii="Courier New" w:hAnsi="Courier New"/>
          <w:color w:val="000000"/>
          <w:sz w:val="20"/>
          <w:szCs w:val="20"/>
          <w:lang w:val="en-US" w:eastAsia="en-IN"/>
        </w:rPr>
        <w:t xml:space="preserve"> randomly selected from the source </w:t>
      </w:r>
      <w:del w:id="335" w:author="Editor03" w:date="2021-07-17T15:18:00Z">
        <w:r>
          <w:rPr>
            <w:rFonts w:eastAsia="Times New Roman" w:cs="Courier New" w:ascii="Courier New" w:hAnsi="Courier New"/>
            <w:color w:val="000000"/>
            <w:sz w:val="20"/>
            <w:szCs w:val="20"/>
            <w:lang w:val="en-US" w:eastAsia="en-IN"/>
          </w:rPr>
          <w:delText xml:space="preserve">area </w:delText>
        </w:r>
      </w:del>
      <w:r>
        <w:rPr>
          <w:rFonts w:eastAsia="Times New Roman" w:cs="Courier New" w:ascii="Courier New" w:hAnsi="Courier New"/>
          <w:color w:val="000000"/>
          <w:sz w:val="20"/>
          <w:szCs w:val="20"/>
          <w:lang w:val="en-US" w:eastAsia="en-IN"/>
        </w:rPr>
        <w:t xml:space="preserve">and destination </w:t>
      </w:r>
      <w:ins w:id="336" w:author="Editor03" w:date="2021-07-17T15:18:00Z">
        <w:r>
          <w:rPr>
            <w:rFonts w:eastAsia="Times New Roman" w:cs="Courier New" w:ascii="Courier New" w:hAnsi="Courier New"/>
            <w:color w:val="000000"/>
            <w:sz w:val="20"/>
            <w:szCs w:val="20"/>
            <w:lang w:val="en-US" w:eastAsia="en-IN"/>
          </w:rPr>
          <w:t>areas</w:t>
        </w:r>
      </w:ins>
      <w:del w:id="337" w:author="Editor03" w:date="2021-07-17T15:18:00Z">
        <w:r>
          <w:rPr>
            <w:rFonts w:eastAsia="Times New Roman" w:cs="Courier New" w:ascii="Courier New" w:hAnsi="Courier New"/>
            <w:color w:val="000000"/>
            <w:sz w:val="20"/>
            <w:szCs w:val="20"/>
            <w:lang w:val="en-US" w:eastAsia="en-IN"/>
          </w:rPr>
          <w:delText>area</w:delText>
        </w:r>
      </w:del>
      <w:r>
        <w:rPr>
          <w:rFonts w:eastAsia="Times New Roman" w:cs="Courier New" w:ascii="Courier New" w:hAnsi="Courier New"/>
          <w:color w:val="000000"/>
          <w:sz w:val="20"/>
          <w:szCs w:val="20"/>
          <w:lang w:val="en-US" w:eastAsia="en-IN"/>
        </w:rPr>
        <w:t xml:space="preserve">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{fig:scenario}.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lang w:val="en-US" w:eastAsia="en-IN"/>
        </w:rPr>
        <w:t xml:space="preserve">Traffic signals </w:t>
      </w:r>
      <w:ins w:id="338" w:author="Editor03" w:date="2021-07-17T15:18:00Z">
        <w:r>
          <w:rPr>
            <w:rFonts w:eastAsia="Times New Roman" w:cs="Courier New" w:ascii="Courier New" w:hAnsi="Courier New"/>
            <w:color w:val="000000"/>
            <w:sz w:val="20"/>
            <w:szCs w:val="20"/>
            <w:lang w:val="en-US" w:eastAsia="en-IN"/>
          </w:rPr>
          <w:t>were</w:t>
        </w:r>
      </w:ins>
      <w:del w:id="339" w:author="Editor03" w:date="2021-07-17T15:18:00Z">
        <w:r>
          <w:rPr>
            <w:rFonts w:eastAsia="Times New Roman" w:cs="Courier New" w:ascii="Courier New" w:hAnsi="Courier New"/>
            <w:color w:val="000000"/>
            <w:sz w:val="20"/>
            <w:szCs w:val="20"/>
            <w:lang w:val="en-US" w:eastAsia="en-IN"/>
          </w:rPr>
          <w:delText>are</w:delText>
        </w:r>
      </w:del>
      <w:r>
        <w:rPr>
          <w:rFonts w:eastAsia="Times New Roman" w:cs="Courier New" w:ascii="Courier New" w:hAnsi="Courier New"/>
          <w:color w:val="000000"/>
          <w:sz w:val="20"/>
          <w:szCs w:val="20"/>
          <w:lang w:val="en-US" w:eastAsia="en-IN"/>
        </w:rPr>
        <w:t xml:space="preserve"> placed at each intersection, and buildings </w:t>
      </w:r>
      <w:ins w:id="340" w:author="Editor03" w:date="2021-07-17T15:18:00Z">
        <w:r>
          <w:rPr>
            <w:rFonts w:eastAsia="Times New Roman" w:cs="Courier New" w:ascii="Courier New" w:hAnsi="Courier New"/>
            <w:color w:val="000000"/>
            <w:sz w:val="20"/>
            <w:szCs w:val="20"/>
            <w:lang w:val="en-US" w:eastAsia="en-IN"/>
          </w:rPr>
          <w:t>were</w:t>
        </w:r>
      </w:ins>
      <w:del w:id="341" w:author="Editor03" w:date="2021-07-17T15:18:00Z">
        <w:r>
          <w:rPr>
            <w:rFonts w:eastAsia="Times New Roman" w:cs="Courier New" w:ascii="Courier New" w:hAnsi="Courier New"/>
            <w:color w:val="000000"/>
            <w:sz w:val="20"/>
            <w:szCs w:val="20"/>
            <w:lang w:val="en-US" w:eastAsia="en-IN"/>
          </w:rPr>
          <w:delText>are</w:delText>
        </w:r>
      </w:del>
      <w:r>
        <w:rPr>
          <w:rFonts w:eastAsia="Times New Roman" w:cs="Courier New" w:ascii="Courier New" w:hAnsi="Courier New"/>
          <w:color w:val="000000"/>
          <w:sz w:val="20"/>
          <w:szCs w:val="20"/>
          <w:lang w:val="en-US" w:eastAsia="en-IN"/>
        </w:rPr>
        <w:t xml:space="preserve"> placed</w:t>
      </w:r>
      <w:del w:id="342" w:author="Author" w:date="2021-07-22T17:3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as shown in the blue area of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{fig:scenario}.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obstacle shadowing model </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{20} </w:t>
      </w:r>
      <w:ins w:id="343" w:author="Editor03" w:date="2021-07-17T15:18:00Z">
        <w:r>
          <w:rPr>
            <w:rFonts w:eastAsia="Times New Roman" w:cs="Courier New" w:ascii="Courier New" w:hAnsi="Courier New"/>
            <w:color w:val="000000"/>
            <w:sz w:val="20"/>
            <w:szCs w:val="20"/>
            <w:lang w:val="en-US" w:eastAsia="en-IN"/>
          </w:rPr>
          <w:t>was</w:t>
        </w:r>
      </w:ins>
      <w:del w:id="344" w:author="Editor03" w:date="2021-07-17T15:18: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used as the radio wave propagation model. The obstacle shadowing propagation loss </w:t>
      </w:r>
      <w:r>
        <w:rPr>
          <w:rFonts w:eastAsia="Times New Roman" w:cs="Courier New" w:ascii="Courier New" w:hAnsi="Courier New"/>
          <w:color w:val="008000"/>
          <w:sz w:val="20"/>
          <w:szCs w:val="20"/>
          <w:lang w:val="en-US" w:eastAsia="en-IN"/>
        </w:rPr>
        <w:t>$L_{s,o}$</w:t>
      </w:r>
      <w:r>
        <w:rPr>
          <w:rFonts w:eastAsia="Times New Roman" w:cs="Courier New" w:ascii="Courier New" w:hAnsi="Courier New"/>
          <w:color w:val="000000"/>
          <w:sz w:val="20"/>
          <w:szCs w:val="20"/>
          <w:lang w:val="en-US" w:eastAsia="en-IN"/>
        </w:rPr>
        <w:t xml:space="preserve"> is calculated based on the loss for each wall and the distance (m) through the building</w:t>
      </w:r>
      <w:ins w:id="345"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as shown in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L_{s,o} = \alpha n  + \beta d_0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346" w:author="Editor03" w:date="2021-07-17T15:18:00Z">
        <w:r>
          <w:rPr>
            <w:rFonts w:eastAsia="Times New Roman" w:cs="Courier New" w:ascii="Courier New" w:hAnsi="Courier New"/>
            <w:color w:val="000000"/>
            <w:sz w:val="20"/>
            <w:szCs w:val="20"/>
            <w:lang w:val="en-US" w:eastAsia="en-IN"/>
          </w:rPr>
          <w:t>where</w:t>
        </w:r>
      </w:ins>
      <w:del w:id="347" w:author="Editor03" w:date="2021-07-17T15:18:00Z">
        <w:r>
          <w:rPr>
            <w:rFonts w:eastAsia="Times New Roman" w:cs="Courier New" w:ascii="Courier New" w:hAnsi="Courier New"/>
            <w:color w:val="000000"/>
            <w:sz w:val="20"/>
            <w:szCs w:val="20"/>
            <w:lang w:val="en-US" w:eastAsia="en-IN"/>
          </w:rPr>
          <w:delText>Where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is the attenuation per wall (dB), </w:t>
      </w:r>
      <w:ins w:id="348" w:author="Editor03" w:date="2021-07-17T15:18:00Z">
        <w:r>
          <w:rPr>
            <w:rFonts w:eastAsia="Times New Roman" w:cs="Courier New" w:ascii="Courier New" w:hAnsi="Courier New"/>
            <w:color w:val="008000"/>
            <w:sz w:val="20"/>
            <w:szCs w:val="20"/>
            <w:lang w:val="en-US" w:eastAsia="en-IN"/>
          </w:rPr>
          <w:t xml:space="preserve">and </w:t>
        </w:r>
      </w:ins>
      <w:r>
        <w:rPr>
          <w:rFonts w:eastAsia="Times New Roman" w:cs="Courier New" w:ascii="Courier New" w:hAnsi="Courier New"/>
          <w:color w:val="008000"/>
          <w:sz w:val="20"/>
          <w:szCs w:val="20"/>
          <w:lang w:val="en-US" w:eastAsia="en-IN"/>
        </w:rPr>
        <w:t>$n$</w:t>
      </w:r>
      <w:r>
        <w:rPr>
          <w:rFonts w:eastAsia="Times New Roman" w:cs="Courier New" w:ascii="Courier New" w:hAnsi="Courier New"/>
          <w:color w:val="000000"/>
          <w:sz w:val="20"/>
          <w:szCs w:val="20"/>
          <w:lang w:val="en-US" w:eastAsia="en-IN"/>
        </w:rPr>
        <w:t xml:space="preserve"> is the number of walls penetrated.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$\beta$</w:t>
      </w:r>
      <w:r>
        <w:rPr>
          <w:rFonts w:eastAsia="Times New Roman" w:cs="Courier New" w:ascii="Courier New" w:hAnsi="Courier New"/>
          <w:color w:val="000000"/>
          <w:sz w:val="20"/>
          <w:szCs w:val="20"/>
          <w:lang w:val="en-US" w:eastAsia="en-IN"/>
        </w:rPr>
        <w:t xml:space="preserve"> is the attenuation per meter (dB), and </w:t>
      </w:r>
      <w:r>
        <w:rPr>
          <w:rFonts w:eastAsia="Times New Roman" w:cs="Courier New" w:ascii="Courier New" w:hAnsi="Courier New"/>
          <w:color w:val="008000"/>
          <w:sz w:val="20"/>
          <w:szCs w:val="20"/>
          <w:lang w:val="en-US" w:eastAsia="en-IN"/>
        </w:rPr>
        <w:t>$d_0$</w:t>
      </w:r>
      <w:r>
        <w:rPr>
          <w:rFonts w:eastAsia="Times New Roman" w:cs="Courier New" w:ascii="Courier New" w:hAnsi="Courier New"/>
          <w:color w:val="000000"/>
          <w:sz w:val="20"/>
          <w:szCs w:val="20"/>
          <w:lang w:val="en-US" w:eastAsia="en-IN"/>
        </w:rPr>
        <w:t xml:space="preserve"> is the distance </w:t>
      </w:r>
      <w:r>
        <w:rPr>
          <w:rFonts w:eastAsia="Times New Roman" w:cs="Courier New" w:ascii="Courier New" w:hAnsi="Courier New"/>
          <w:color w:val="000000"/>
          <w:sz w:val="20"/>
          <w:szCs w:val="20"/>
          <w:u w:val="single"/>
          <w:lang w:val="en-US" w:eastAsia="en-IN"/>
        </w:rPr>
        <w:t>traveled</w:t>
      </w:r>
      <w:r>
        <w:rPr>
          <w:rFonts w:eastAsia="Times New Roman" w:cs="Courier New" w:ascii="Courier New" w:hAnsi="Courier New"/>
          <w:color w:val="000000"/>
          <w:sz w:val="20"/>
          <w:szCs w:val="20"/>
          <w:lang w:val="en-US" w:eastAsia="en-IN"/>
        </w:rPr>
        <w:t xml:space="preserve"> through obstacles (m).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simulation experiment,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w:t>
      </w:r>
      <w:ins w:id="349" w:author="Editor03" w:date="2021-07-17T15:18:00Z">
        <w:r>
          <w:rPr>
            <w:rFonts w:eastAsia="Times New Roman" w:cs="Courier New" w:ascii="Courier New" w:hAnsi="Courier New"/>
            <w:color w:val="000000"/>
            <w:sz w:val="20"/>
            <w:szCs w:val="20"/>
            <w:u w:val="single"/>
            <w:lang w:val="en-US" w:eastAsia="en-IN"/>
          </w:rPr>
          <w:t>10 dB</w:t>
        </w:r>
      </w:ins>
      <w:del w:id="350" w:author="Editor03" w:date="2021-07-17T15:18:00Z">
        <w:r>
          <w:rPr>
            <w:rFonts w:eastAsia="Times New Roman" w:cs="Courier New" w:ascii="Courier New" w:hAnsi="Courier New"/>
            <w:color w:val="000000"/>
            <w:sz w:val="20"/>
            <w:szCs w:val="20"/>
            <w:u w:val="single"/>
            <w:lang w:val="en-US" w:eastAsia="en-IN"/>
          </w:rPr>
          <w:delText>10dB</w:delText>
        </w:r>
      </w:del>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8000"/>
          <w:sz w:val="20"/>
          <w:szCs w:val="20"/>
          <w:lang w:val="en-US" w:eastAsia="en-IN"/>
        </w:rPr>
        <w:t>$\beta$</w:t>
      </w:r>
      <w:r>
        <w:rPr>
          <w:rFonts w:eastAsia="Times New Roman" w:cs="Courier New" w:ascii="Courier New" w:hAnsi="Courier New"/>
          <w:color w:val="000000"/>
          <w:sz w:val="20"/>
          <w:szCs w:val="20"/>
          <w:lang w:val="en-US" w:eastAsia="en-IN"/>
        </w:rPr>
        <w:t>= 0.</w:t>
      </w:r>
      <w:r>
        <w:rPr>
          <w:rFonts w:eastAsia="Times New Roman" w:cs="Courier New" w:ascii="Courier New" w:hAnsi="Courier New"/>
          <w:color w:val="000000"/>
          <w:sz w:val="20"/>
          <w:szCs w:val="20"/>
          <w:u w:val="single"/>
          <w:lang w:val="en-US" w:eastAsia="en-IN"/>
        </w:rPr>
        <w:t>4</w:t>
      </w:r>
      <w:ins w:id="351" w:author="Editor03" w:date="2021-07-17T15:18:00Z">
        <w:r>
          <w:rPr>
            <w:rFonts w:eastAsia="Times New Roman" w:cs="Courier New" w:ascii="Courier New" w:hAnsi="Courier New"/>
            <w:color w:val="000000"/>
            <w:sz w:val="20"/>
            <w:szCs w:val="20"/>
            <w:u w:val="single"/>
            <w:lang w:val="en-US" w:eastAsia="en-IN"/>
          </w:rPr>
          <w:t xml:space="preserve"> $ </w:t>
        </w:r>
      </w:ins>
      <w:r>
        <w:rPr>
          <w:rFonts w:eastAsia="Times New Roman" w:cs="Courier New" w:ascii="Courier New" w:hAnsi="Courier New"/>
          <w:color w:val="000000"/>
          <w:sz w:val="20"/>
          <w:szCs w:val="20"/>
          <w:u w:val="single"/>
          <w:lang w:val="en-US" w:eastAsia="en-IN"/>
        </w:rPr>
        <w:t>dB</w:t>
      </w:r>
      <w:r>
        <w:rPr>
          <w:rFonts w:eastAsia="Times New Roman" w:cs="Courier New" w:ascii="Courier New" w:hAnsi="Courier New"/>
          <w:color w:val="000000"/>
          <w:sz w:val="20"/>
          <w:szCs w:val="20"/>
          <w:lang w:val="en-US" w:eastAsia="en-IN"/>
        </w:rPr>
        <w:t xml:space="preserve"> were used in our evaluations.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Although an optimized algorithm to select the number of relay candidate nodes was proposed 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the performance of this algorithm was poor when </w:t>
      </w:r>
      <w:del w:id="352"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shadowing propagation loss was used.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This algorithm is constructed using the expected transmission probability</w:t>
      </w:r>
      <w:ins w:id="353" w:author="Editor03" w:date="2021-07-17T15:18:00Z">
        <w:r>
          <w:rPr>
            <w:rFonts w:eastAsia="Times New Roman" w:cs="Courier New" w:ascii="Courier New" w:hAnsi="Courier New"/>
            <w:color w:val="000000"/>
            <w:sz w:val="20"/>
            <w:szCs w:val="20"/>
            <w:lang w:val="en-US" w:eastAsia="en-IN"/>
          </w:rPr>
          <w:t xml:space="preserve">, </w:t>
        </w:r>
      </w:ins>
      <w:del w:id="354" w:author="Editor03" w:date="2021-07-17T15:18:00Z">
        <w:r>
          <w:rPr>
            <w:rFonts w:eastAsia="Times New Roman" w:cs="Courier New" w:ascii="Courier New" w:hAnsi="Courier New"/>
            <w:color w:val="000000"/>
            <w:sz w:val="20"/>
            <w:szCs w:val="20"/>
            <w:lang w:val="en-US" w:eastAsia="en-IN"/>
          </w:rPr>
          <w:delText xml:space="preserve"> (</w:delText>
        </w:r>
      </w:del>
      <w:r>
        <w:rPr>
          <w:rFonts w:eastAsia="Times New Roman" w:cs="Courier New" w:ascii="Courier New" w:hAnsi="Courier New"/>
          <w:color w:val="000000"/>
          <w:sz w:val="20"/>
          <w:szCs w:val="20"/>
          <w:lang w:val="en-US" w:eastAsia="en-IN"/>
        </w:rPr>
        <w:t>r(t</w:t>
      </w:r>
      <w:del w:id="355"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w:t>
      </w:r>
      <w:ins w:id="356" w:author="Editor03" w:date="2021-07-17T15:18:00Z">
        <w:r>
          <w:rPr>
            <w:rFonts w:eastAsia="Times New Roman" w:cs="Courier New" w:ascii="Courier New" w:hAnsi="Courier New"/>
            <w:color w:val="000000"/>
            <w:sz w:val="20"/>
            <w:szCs w:val="20"/>
            <w:lang w:val="en-US" w:eastAsia="en-IN"/>
          </w:rPr>
          <w:t>Because</w:t>
        </w:r>
      </w:ins>
      <w:del w:id="357" w:author="Editor03" w:date="2021-07-17T15:18:00Z">
        <w:r>
          <w:rPr>
            <w:rFonts w:eastAsia="Times New Roman" w:cs="Courier New" w:ascii="Courier New" w:hAnsi="Courier New"/>
            <w:color w:val="000000"/>
            <w:sz w:val="20"/>
            <w:szCs w:val="20"/>
            <w:lang w:val="en-US" w:eastAsia="en-IN"/>
          </w:rPr>
          <w:delText>Since</w:delText>
        </w:r>
      </w:del>
      <w:r>
        <w:rPr>
          <w:rFonts w:eastAsia="Times New Roman" w:cs="Courier New" w:ascii="Courier New" w:hAnsi="Courier New"/>
          <w:color w:val="000000"/>
          <w:sz w:val="20"/>
          <w:szCs w:val="20"/>
          <w:lang w:val="en-US" w:eastAsia="en-IN"/>
        </w:rPr>
        <w:t xml:space="preserve"> the expected transmission probability is calculated from a hello packet, the packet arrives </w:t>
      </w:r>
      <w:ins w:id="358" w:author="Editor03" w:date="2021-07-17T15:18:00Z">
        <w:r>
          <w:rPr>
            <w:rFonts w:eastAsia="Times New Roman" w:cs="Courier New" w:ascii="Courier New" w:hAnsi="Courier New"/>
            <w:color w:val="000000"/>
            <w:sz w:val="20"/>
            <w:szCs w:val="20"/>
            <w:lang w:val="en-US" w:eastAsia="en-IN"/>
          </w:rPr>
          <w:t>at</w:t>
        </w:r>
      </w:ins>
      <w:del w:id="359" w:author="Editor03" w:date="2021-07-17T15:18:00Z">
        <w:r>
          <w:rPr>
            <w:rFonts w:eastAsia="Times New Roman" w:cs="Courier New" w:ascii="Courier New" w:hAnsi="Courier New"/>
            <w:color w:val="000000"/>
            <w:sz w:val="20"/>
            <w:szCs w:val="20"/>
            <w:lang w:val="en-US" w:eastAsia="en-IN"/>
          </w:rPr>
          <w:delText>with</w:delText>
        </w:r>
      </w:del>
      <w:r>
        <w:rPr>
          <w:rFonts w:eastAsia="Times New Roman" w:cs="Courier New" w:ascii="Courier New" w:hAnsi="Courier New"/>
          <w:color w:val="000000"/>
          <w:sz w:val="20"/>
          <w:szCs w:val="20"/>
          <w:lang w:val="en-US" w:eastAsia="en-IN"/>
        </w:rPr>
        <w:t xml:space="preserve"> a higher probability than the transmission probability of the data packet with a larger data size. It is assumed that this is the reason for the performance degradation of the algorithm.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{table}[!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{center}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{Simulation parameter}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\label{tab:parameter}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{tabular}{</w:t>
      </w:r>
      <w:r>
        <w:rPr>
          <w:rFonts w:eastAsia="Times New Roman" w:cs="Courier New" w:ascii="Courier New" w:hAnsi="Courier New"/>
          <w:color w:val="000000"/>
          <w:sz w:val="20"/>
          <w:szCs w:val="20"/>
          <w:u w:val="single"/>
          <w:lang w:val="en-US" w:eastAsia="en-IN"/>
        </w:rPr>
        <w:t>|l|l|lll</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Simulator    &amp; </w:t>
      </w:r>
      <w:r>
        <w:rPr>
          <w:rFonts w:eastAsia="Times New Roman" w:cs="Courier New" w:ascii="Courier New" w:hAnsi="Courier New"/>
          <w:color w:val="000000"/>
          <w:sz w:val="20"/>
          <w:szCs w:val="20"/>
          <w:u w:val="single"/>
          <w:lang w:val="en-US" w:eastAsia="en-IN"/>
        </w:rPr>
        <w:t>NS</w:t>
      </w:r>
      <w:r>
        <w:rPr>
          <w:rFonts w:eastAsia="Times New Roman" w:cs="Courier New" w:ascii="Courier New" w:hAnsi="Courier New"/>
          <w:color w:val="000000"/>
          <w:sz w:val="20"/>
          <w:szCs w:val="20"/>
          <w:lang w:val="en-US" w:eastAsia="en-IN"/>
        </w:rPr>
        <w:t>-3 (</w:t>
      </w:r>
      <w:r>
        <w:rPr>
          <w:rFonts w:eastAsia="Times New Roman" w:cs="Courier New" w:ascii="Courier New" w:hAnsi="Courier New"/>
          <w:color w:val="000000"/>
          <w:sz w:val="20"/>
          <w:szCs w:val="20"/>
          <w:u w:val="single"/>
          <w:lang w:val="en-US" w:eastAsia="en-IN"/>
        </w:rPr>
        <w:t>v3</w:t>
      </w:r>
      <w:r>
        <w:rPr>
          <w:rFonts w:eastAsia="Times New Roman" w:cs="Courier New" w:ascii="Courier New" w:hAnsi="Courier New"/>
          <w:color w:val="000000"/>
          <w:sz w:val="20"/>
          <w:szCs w:val="20"/>
          <w:lang w:val="en-US" w:eastAsia="en-IN"/>
        </w:rPr>
        <w:t xml:space="preserve">.30)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Simulation area    &amp; </w:t>
      </w:r>
      <w:r>
        <w:rPr>
          <w:rFonts w:eastAsia="Times New Roman" w:cs="Courier New" w:ascii="Courier New" w:hAnsi="Courier New"/>
          <w:color w:val="000000"/>
          <w:sz w:val="20"/>
          <w:szCs w:val="20"/>
          <w:u w:val="single"/>
          <w:lang w:val="en-US" w:eastAsia="en-IN"/>
        </w:rPr>
        <w:t>1000m</w:t>
      </w:r>
      <w:r>
        <w:rPr>
          <w:rFonts w:eastAsia="Times New Roman" w:cs="Courier New" w:ascii="Courier New" w:hAnsi="Courier New"/>
          <w:color w:val="000000"/>
          <w:sz w:val="20"/>
          <w:szCs w:val="20"/>
          <w:lang w:val="en-US" w:eastAsia="en-IN"/>
        </w:rPr>
        <w:t xml:space="preserve"> × </w:t>
      </w:r>
      <w:r>
        <w:rPr>
          <w:rFonts w:eastAsia="Times New Roman" w:cs="Courier New" w:ascii="Courier New" w:hAnsi="Courier New"/>
          <w:color w:val="000000"/>
          <w:sz w:val="20"/>
          <w:szCs w:val="20"/>
          <w:u w:val="single"/>
          <w:lang w:val="en-US" w:eastAsia="en-IN"/>
        </w:rPr>
        <w:t>1000m</w:t>
      </w:r>
      <w:r>
        <w:rPr>
          <w:rFonts w:eastAsia="Times New Roman" w:cs="Courier New" w:ascii="Courier New" w:hAnsi="Courier New"/>
          <w:color w:val="000000"/>
          <w:sz w:val="20"/>
          <w:szCs w:val="20"/>
          <w:lang w:val="en-US" w:eastAsia="en-IN"/>
        </w:rPr>
        <w:t xml:space="preserve">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Mobility model     &amp; Random mobility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Transmission range &amp; </w:t>
      </w:r>
      <w:r>
        <w:rPr>
          <w:rFonts w:eastAsia="Times New Roman" w:cs="Courier New" w:ascii="Courier New" w:hAnsi="Courier New"/>
          <w:color w:val="000000"/>
          <w:sz w:val="20"/>
          <w:szCs w:val="20"/>
          <w:u w:val="single"/>
          <w:lang w:val="en-US" w:eastAsia="en-IN"/>
        </w:rPr>
        <w:t>250m</w:t>
      </w:r>
      <w:r>
        <w:rPr>
          <w:rFonts w:eastAsia="Times New Roman" w:cs="Courier New" w:ascii="Courier New" w:hAnsi="Courier New"/>
          <w:color w:val="000000"/>
          <w:sz w:val="20"/>
          <w:szCs w:val="20"/>
          <w:lang w:val="en-US" w:eastAsia="en-IN"/>
        </w:rPr>
        <w:t xml:space="preserve">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Number of vehicles &amp; 200, 300, 400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Radio </w:t>
      </w:r>
      <w:ins w:id="360" w:author="Editor03" w:date="2021-07-17T15:18:00Z">
        <w:r>
          <w:rPr>
            <w:rFonts w:eastAsia="Times New Roman" w:cs="Courier New" w:ascii="Courier New" w:hAnsi="Courier New"/>
            <w:color w:val="000000"/>
            <w:sz w:val="20"/>
            <w:szCs w:val="20"/>
            <w:lang w:val="en-US" w:eastAsia="en-IN"/>
          </w:rPr>
          <w:t>propagation</w:t>
        </w:r>
      </w:ins>
      <w:del w:id="361" w:author="Editor03" w:date="2021-07-17T15:18:00Z">
        <w:r>
          <w:rPr>
            <w:rFonts w:eastAsia="Times New Roman" w:cs="Courier New" w:ascii="Courier New" w:hAnsi="Courier New"/>
            <w:color w:val="000000"/>
            <w:sz w:val="20"/>
            <w:szCs w:val="20"/>
            <w:lang w:val="en-US" w:eastAsia="en-IN"/>
          </w:rPr>
          <w:delText>Propagation</w:delText>
        </w:r>
      </w:del>
      <w:r>
        <w:rPr>
          <w:rFonts w:eastAsia="Times New Roman" w:cs="Courier New" w:ascii="Courier New" w:hAnsi="Courier New"/>
          <w:color w:val="000000"/>
          <w:sz w:val="20"/>
          <w:szCs w:val="20"/>
          <w:lang w:val="en-US" w:eastAsia="en-IN"/>
        </w:rPr>
        <w:t xml:space="preserve"> </w:t>
      </w:r>
      <w:ins w:id="362" w:author="Editor03" w:date="2021-07-17T15:18:00Z">
        <w:r>
          <w:rPr>
            <w:rFonts w:eastAsia="Times New Roman" w:cs="Courier New" w:ascii="Courier New" w:hAnsi="Courier New"/>
            <w:color w:val="000000"/>
            <w:sz w:val="20"/>
            <w:szCs w:val="20"/>
            <w:lang w:val="en-US" w:eastAsia="en-IN"/>
          </w:rPr>
          <w:t>model</w:t>
        </w:r>
      </w:ins>
      <w:del w:id="363" w:author="Editor03" w:date="2021-07-17T15:18:00Z">
        <w:r>
          <w:rPr>
            <w:rFonts w:eastAsia="Times New Roman" w:cs="Courier New" w:ascii="Courier New" w:hAnsi="Courier New"/>
            <w:color w:val="000000"/>
            <w:sz w:val="20"/>
            <w:szCs w:val="20"/>
            <w:lang w:val="en-US" w:eastAsia="en-IN"/>
          </w:rPr>
          <w:delText>Model</w:delText>
        </w:r>
      </w:del>
      <w:r>
        <w:rPr>
          <w:rFonts w:eastAsia="Times New Roman" w:cs="Courier New" w:ascii="Courier New" w:hAnsi="Courier New"/>
          <w:color w:val="000000"/>
          <w:sz w:val="20"/>
          <w:szCs w:val="20"/>
          <w:lang w:val="en-US" w:eastAsia="en-IN"/>
        </w:rPr>
        <w:t xml:space="preserve">    &amp; obstacle shadowing model</w:t>
      </w:r>
      <w:r>
        <w:rPr>
          <w:rFonts w:eastAsia="Times New Roman" w:cs="Courier New" w:ascii="Courier New" w:hAnsi="Courier New"/>
          <w:color w:val="800000"/>
          <w:sz w:val="20"/>
          <w:szCs w:val="20"/>
          <w:lang w:val="en-US" w:eastAsia="en-IN"/>
        </w:rPr>
        <w:t>\cite</w:t>
      </w:r>
      <w:r>
        <w:rPr>
          <w:rFonts w:eastAsia="Times New Roman" w:cs="Courier New" w:ascii="Courier New" w:hAnsi="Courier New"/>
          <w:color w:val="000000"/>
          <w:sz w:val="20"/>
          <w:szCs w:val="20"/>
          <w:lang w:val="en-US" w:eastAsia="en-IN"/>
        </w:rPr>
        <w:t xml:space="preserve">{20}&amp;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MAC Layer     &amp; 802.</w:t>
      </w:r>
      <w:r>
        <w:rPr>
          <w:rFonts w:eastAsia="Times New Roman" w:cs="Courier New" w:ascii="Courier New" w:hAnsi="Courier New"/>
          <w:color w:val="000000"/>
          <w:sz w:val="20"/>
          <w:szCs w:val="20"/>
          <w:u w:val="single"/>
          <w:lang w:val="en-US" w:eastAsia="en-IN"/>
        </w:rPr>
        <w:t>11p</w:t>
      </w:r>
      <w:r>
        <w:rPr>
          <w:rFonts w:eastAsia="Times New Roman" w:cs="Courier New" w:ascii="Courier New" w:hAnsi="Courier New"/>
          <w:color w:val="000000"/>
          <w:sz w:val="20"/>
          <w:szCs w:val="20"/>
          <w:lang w:val="en-US" w:eastAsia="en-IN"/>
        </w:rPr>
        <w:t xml:space="preserve">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Packet Size &amp; 512 byte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Simulation Time &amp; 30 s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hello interval &amp; 1 s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Window size w  &amp; 10 s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Number of relay candidate nodes  &amp; 5      </w:t>
      </w:r>
      <w:del w:id="364" w:author="Editor03" w:date="2021-07-17T15:18:00Z">
        <w:r>
          <w:rPr>
            <w:rFonts w:eastAsia="Times New Roman" w:cs="Courier New" w:ascii="Courier New" w:hAnsi="Courier New"/>
            <w:color w:val="000000"/>
            <w:sz w:val="20"/>
            <w:szCs w:val="20"/>
            <w:lang w:val="en-US" w:eastAsia="en-IN"/>
          </w:rPr>
          <w:delText xml:space="preserve">&amp; </w:delText>
        </w:r>
      </w:del>
      <w:r>
        <w:rPr>
          <w:rFonts w:eastAsia="Times New Roman" w:cs="Courier New" w:ascii="Courier New" w:hAnsi="Courier New"/>
          <w:color w:val="000000"/>
          <w:sz w:val="20"/>
          <w:szCs w:val="20"/>
          <w:lang w:val="en-US" w:eastAsia="en-IN"/>
        </w:rPr>
        <w:t xml:space="preserve">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shadowing parameter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&amp; </w:t>
      </w:r>
      <w:r>
        <w:rPr>
          <w:rFonts w:eastAsia="Times New Roman" w:cs="Courier New" w:ascii="Courier New" w:hAnsi="Courier New"/>
          <w:color w:val="000000"/>
          <w:sz w:val="20"/>
          <w:szCs w:val="20"/>
          <w:u w:val="single"/>
          <w:lang w:val="en-US" w:eastAsia="en-IN"/>
        </w:rPr>
        <w:t>10db</w:t>
      </w:r>
      <w:r>
        <w:rPr>
          <w:rFonts w:eastAsia="Times New Roman" w:cs="Courier New" w:ascii="Courier New" w:hAnsi="Courier New"/>
          <w:color w:val="000000"/>
          <w:sz w:val="20"/>
          <w:szCs w:val="20"/>
          <w:lang w:val="en-US" w:eastAsia="en-IN"/>
        </w:rPr>
        <w:t xml:space="preserve"> s      &amp;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shadowing parameter </w:t>
      </w:r>
      <w:r>
        <w:rPr>
          <w:rFonts w:eastAsia="Times New Roman" w:cs="Courier New" w:ascii="Courier New" w:hAnsi="Courier New"/>
          <w:color w:val="008000"/>
          <w:sz w:val="20"/>
          <w:szCs w:val="20"/>
          <w:lang w:val="en-US" w:eastAsia="en-IN"/>
        </w:rPr>
        <w:t>$\beta$</w:t>
      </w:r>
      <w:r>
        <w:rPr>
          <w:rFonts w:eastAsia="Times New Roman" w:cs="Courier New" w:ascii="Courier New" w:hAnsi="Courier New"/>
          <w:color w:val="000000"/>
          <w:sz w:val="20"/>
          <w:szCs w:val="20"/>
          <w:lang w:val="en-US" w:eastAsia="en-IN"/>
        </w:rPr>
        <w:t xml:space="preserve">    &amp; 0.</w:t>
      </w:r>
      <w:r>
        <w:rPr>
          <w:rFonts w:eastAsia="Times New Roman" w:cs="Courier New" w:ascii="Courier New" w:hAnsi="Courier New"/>
          <w:color w:val="000000"/>
          <w:sz w:val="20"/>
          <w:szCs w:val="20"/>
          <w:u w:val="single"/>
          <w:lang w:val="en-US" w:eastAsia="en-IN"/>
        </w:rPr>
        <w:t>4db</w:t>
      </w:r>
      <w:r>
        <w:rPr>
          <w:rFonts w:eastAsia="Times New Roman" w:cs="Courier New" w:ascii="Courier New" w:hAnsi="Courier New"/>
          <w:color w:val="000000"/>
          <w:sz w:val="20"/>
          <w:szCs w:val="20"/>
          <w:lang w:val="en-US" w:eastAsia="en-IN"/>
        </w:rPr>
        <w:t xml:space="preserve"> &amp;  &amp;  </w:t>
      </w:r>
      <w:r>
        <w:rPr>
          <w:rFonts w:eastAsia="Times New Roman" w:cs="Courier New" w:ascii="Courier New" w:hAnsi="Courier New"/>
          <w:color w:val="800000"/>
          <w:sz w:val="20"/>
          <w:szCs w:val="20"/>
          <w:lang w:val="en-US" w:eastAsia="en-IN"/>
        </w:rPr>
        <w:t>\\</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800000"/>
          <w:sz w:val="20"/>
          <w:szCs w:val="20"/>
          <w:lang w:val="en-US" w:eastAsia="en-IN"/>
        </w:rPr>
        <w:t>\cline</w:t>
      </w:r>
      <w:r>
        <w:rPr>
          <w:rFonts w:eastAsia="Times New Roman" w:cs="Courier New" w:ascii="Courier New" w:hAnsi="Courier New"/>
          <w:color w:val="000000"/>
          <w:sz w:val="20"/>
          <w:szCs w:val="20"/>
          <w:lang w:val="en-US" w:eastAsia="en-IN"/>
        </w:rPr>
        <w:t>{1-2}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{tabular}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{center}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\subsubsection{Assessing the influence of 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attenuation impact caused by the buildings on the communication performance of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t>
      </w:r>
      <w:ins w:id="365" w:author="Editor03" w:date="2021-07-17T15:18:00Z">
        <w:r>
          <w:rPr>
            <w:rFonts w:eastAsia="Times New Roman" w:cs="Courier New" w:ascii="Courier New" w:hAnsi="Courier New"/>
            <w:color w:val="000000"/>
            <w:sz w:val="20"/>
            <w:szCs w:val="20"/>
            <w:lang w:val="en-US" w:eastAsia="en-IN"/>
          </w:rPr>
          <w:t>was</w:t>
        </w:r>
      </w:ins>
      <w:del w:id="366" w:author="Editor03" w:date="2021-07-17T15:18: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evaluated in three evaluation categories: packet delivery ratio, end-to-end delay, and overhead.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shows the packet delivery ratio of the network simulator with and without using the obstacle shadowing loss propagation.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packet delivery ratio is the ratio of the total number of packets received by the destination node to the total number of packets sent by the source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Fig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when shadowing is considered in the simulation, the packet delivery ratio decreases for all </w:t>
      </w:r>
      <w:del w:id="367" w:author="Editor03" w:date="2021-07-17T15:18:00Z">
        <w:r>
          <w:rPr>
            <w:rFonts w:eastAsia="Times New Roman" w:cs="Courier New" w:ascii="Courier New" w:hAnsi="Courier New"/>
            <w:color w:val="000000"/>
            <w:sz w:val="20"/>
            <w:szCs w:val="20"/>
            <w:lang w:val="en-US" w:eastAsia="en-IN"/>
          </w:rPr>
          <w:delText xml:space="preserve">number of </w:delText>
        </w:r>
      </w:del>
      <w:r>
        <w:rPr>
          <w:rFonts w:eastAsia="Times New Roman" w:cs="Courier New" w:ascii="Courier New" w:hAnsi="Courier New"/>
          <w:color w:val="000000"/>
          <w:sz w:val="20"/>
          <w:szCs w:val="20"/>
          <w:lang w:val="en-US" w:eastAsia="en-IN"/>
        </w:rPr>
        <w:t xml:space="preserve">nodes. This is presumably due to the decrease in the number of candidate nodes for relaying </w:t>
      </w:r>
      <w:ins w:id="368" w:author="Editor03" w:date="2021-07-17T15:18:00Z">
        <w:r>
          <w:rPr>
            <w:rFonts w:eastAsia="Times New Roman" w:cs="Courier New" w:ascii="Courier New" w:hAnsi="Courier New"/>
            <w:color w:val="000000"/>
            <w:sz w:val="20"/>
            <w:szCs w:val="20"/>
            <w:lang w:val="en-US" w:eastAsia="en-IN"/>
          </w:rPr>
          <w:t>owing</w:t>
        </w:r>
      </w:ins>
      <w:del w:id="369" w:author="Editor03" w:date="2021-07-17T15:18:00Z">
        <w:r>
          <w:rPr>
            <w:rFonts w:eastAsia="Times New Roman" w:cs="Courier New" w:ascii="Courier New" w:hAnsi="Courier New"/>
            <w:color w:val="000000"/>
            <w:sz w:val="20"/>
            <w:szCs w:val="20"/>
            <w:lang w:val="en-US" w:eastAsia="en-IN"/>
          </w:rPr>
          <w:delText>due</w:delText>
        </w:r>
      </w:del>
      <w:r>
        <w:rPr>
          <w:rFonts w:eastAsia="Times New Roman" w:cs="Courier New" w:ascii="Courier New" w:hAnsi="Courier New"/>
          <w:color w:val="000000"/>
          <w:sz w:val="20"/>
          <w:szCs w:val="20"/>
          <w:lang w:val="en-US" w:eastAsia="en-IN"/>
        </w:rPr>
        <w:t xml:space="preserve"> to the radio attenuation caused by shadowing.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LSGO_PDR</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 xml:space="preserve">{Impact of shadowing: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\label{fig:LSGO-PDR}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-delay} shows the end-to-end delay (s) of the network simulator with and without shadowing effects. The end-to-end delay is defined as the average time between the transmission of a packet by the source node and its successful reception by the destination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-delay}, when shadowing is considered in the simulation, the end-to-end delay increases for all </w:t>
      </w:r>
      <w:del w:id="370" w:author="Editor03" w:date="2021-07-17T15:18:00Z">
        <w:r>
          <w:rPr>
            <w:rFonts w:eastAsia="Times New Roman" w:cs="Courier New" w:ascii="Courier New" w:hAnsi="Courier New"/>
            <w:color w:val="000000"/>
            <w:sz w:val="20"/>
            <w:szCs w:val="20"/>
            <w:lang w:val="en-US" w:eastAsia="en-IN"/>
          </w:rPr>
          <w:delText xml:space="preserve">number of </w:delText>
        </w:r>
      </w:del>
      <w:r>
        <w:rPr>
          <w:rFonts w:eastAsia="Times New Roman" w:cs="Courier New" w:ascii="Courier New" w:hAnsi="Courier New"/>
          <w:color w:val="000000"/>
          <w:sz w:val="20"/>
          <w:szCs w:val="20"/>
          <w:lang w:val="en-US" w:eastAsia="en-IN"/>
        </w:rPr>
        <w:t>nodes. This is because the attenuation caused by shadowing</w:t>
      </w:r>
      <w:del w:id="371"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makes it difficult for packets to pass through the buildings to reach the destination node, making it difficult to form a linear path between the source and destination </w:t>
      </w:r>
      <w:ins w:id="372" w:author="Editor03" w:date="2021-07-17T15:18:00Z">
        <w:r>
          <w:rPr>
            <w:rFonts w:eastAsia="Times New Roman" w:cs="Courier New" w:ascii="Courier New" w:hAnsi="Courier New"/>
            <w:color w:val="000000"/>
            <w:sz w:val="20"/>
            <w:szCs w:val="20"/>
            <w:lang w:val="en-US" w:eastAsia="en-IN"/>
          </w:rPr>
          <w:t>nodes</w:t>
        </w:r>
      </w:ins>
      <w:del w:id="373" w:author="Editor03" w:date="2021-07-17T15:18:00Z">
        <w:r>
          <w:rPr>
            <w:rFonts w:eastAsia="Times New Roman" w:cs="Courier New" w:ascii="Courier New" w:hAnsi="Courier New"/>
            <w:color w:val="000000"/>
            <w:sz w:val="20"/>
            <w:szCs w:val="20"/>
            <w:lang w:val="en-US" w:eastAsia="en-IN"/>
          </w:rPr>
          <w:delText>node</w:delText>
        </w:r>
      </w:del>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LSGO_delay</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{Impact of shadowing: delay}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\label{fig:LSGO-delay}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-overhead} shows the overhead of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with and without the shadowing effect.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overhead is the total number of data packets transmitted by all nodes in the entire network divided by the total number of data packets successfully received by the destination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-overhead}, the overhead increases for all </w:t>
      </w:r>
      <w:del w:id="374" w:author="Editor03" w:date="2021-07-17T15:18:00Z">
        <w:r>
          <w:rPr>
            <w:rFonts w:eastAsia="Times New Roman" w:cs="Courier New" w:ascii="Courier New" w:hAnsi="Courier New"/>
            <w:color w:val="000000"/>
            <w:sz w:val="20"/>
            <w:szCs w:val="20"/>
            <w:lang w:val="en-US" w:eastAsia="en-IN"/>
          </w:rPr>
          <w:delText xml:space="preserve">number of </w:delText>
        </w:r>
      </w:del>
      <w:r>
        <w:rPr>
          <w:rFonts w:eastAsia="Times New Roman" w:cs="Courier New" w:ascii="Courier New" w:hAnsi="Courier New"/>
          <w:color w:val="000000"/>
          <w:sz w:val="20"/>
          <w:szCs w:val="20"/>
          <w:lang w:val="en-US" w:eastAsia="en-IN"/>
        </w:rPr>
        <w:t>nodes when shadowing is considered in the simulation.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algorithm works to cancel rebroadcast between relay candidate nodes according to their priority in opportunistic routing protocols.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because of the shadowing effect, the possibility of not receiving the rebroadcast packet from high-priority nodes increases, and as a result, the overhead is assumed to have increased.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LSGO_overhead</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{Impact of shadowing: overhead}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\label{fig:LSGO-overhead}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 xml:space="preserve">\subsection{Problems with </w:t>
      </w:r>
      <w:r>
        <w:rPr>
          <w:rFonts w:eastAsia="Times New Roman" w:cs="Courier New" w:ascii="Courier New" w:hAnsi="Courier New"/>
          <w:b/>
          <w:bCs/>
          <w:color w:val="0000CC"/>
          <w:sz w:val="20"/>
          <w:szCs w:val="20"/>
          <w:u w:val="single"/>
          <w:lang w:val="en-US" w:eastAsia="en-IN"/>
        </w:rPr>
        <w:t>LSGO</w:t>
      </w:r>
      <w:r>
        <w:rPr>
          <w:rFonts w:eastAsia="Times New Roman" w:cs="Courier New" w:ascii="Courier New" w:hAnsi="Courier New"/>
          <w:b/>
          <w:bCs/>
          <w:color w:val="0000CC"/>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section, we discuss the problems of the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relay strategy.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the forwarding strategy of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a node that is closer to the destination node and has better link quality is more likely to be selected as a forwarding node.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An example of this simulation is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-route}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Consider the situation where node B is selected as </w:t>
      </w:r>
      <w:ins w:id="375" w:author="Editor03" w:date="2021-07-17T15:18:00Z">
        <w:r>
          <w:rPr>
            <w:rFonts w:eastAsia="Times New Roman" w:cs="Courier New" w:ascii="Courier New" w:hAnsi="Courier New"/>
            <w:color w:val="000000"/>
            <w:sz w:val="20"/>
            <w:szCs w:val="20"/>
            <w:lang w:val="en-US" w:eastAsia="en-IN"/>
          </w:rPr>
          <w:t>the</w:t>
        </w:r>
      </w:ins>
      <w:del w:id="376" w:author="Editor03" w:date="2021-07-17T15:18:00Z">
        <w:r>
          <w:rPr>
            <w:rFonts w:eastAsia="Times New Roman" w:cs="Courier New" w:ascii="Courier New" w:hAnsi="Courier New"/>
            <w:color w:val="000000"/>
            <w:sz w:val="20"/>
            <w:szCs w:val="20"/>
            <w:lang w:val="en-US" w:eastAsia="en-IN"/>
          </w:rPr>
          <w:delText>a</w:delText>
        </w:r>
      </w:del>
      <w:r>
        <w:rPr>
          <w:rFonts w:eastAsia="Times New Roman" w:cs="Courier New" w:ascii="Courier New" w:hAnsi="Courier New"/>
          <w:color w:val="000000"/>
          <w:sz w:val="20"/>
          <w:szCs w:val="20"/>
          <w:lang w:val="en-US" w:eastAsia="en-IN"/>
        </w:rPr>
        <w:t xml:space="preserve"> forwarding node</w:t>
      </w:r>
      <w:ins w:id="377" w:author="Editor03" w:date="2021-07-17T15:18:00Z">
        <w:r>
          <w:rPr>
            <w:rFonts w:eastAsia="Times New Roman" w:cs="Courier New" w:ascii="Courier New" w:hAnsi="Courier New"/>
            <w:color w:val="000000"/>
            <w:sz w:val="20"/>
            <w:szCs w:val="20"/>
            <w:lang w:val="en-US" w:eastAsia="en-IN"/>
          </w:rPr>
          <w:t>, as</w:t>
        </w:r>
      </w:ins>
      <w:r>
        <w:rPr>
          <w:rFonts w:eastAsia="Times New Roman" w:cs="Courier New" w:ascii="Courier New" w:hAnsi="Courier New"/>
          <w:color w:val="000000"/>
          <w:sz w:val="20"/>
          <w:szCs w:val="20"/>
          <w:lang w:val="en-US" w:eastAsia="en-IN"/>
        </w:rPr>
        <w:t xml:space="preserve"> shown in this Figure.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case, the following relay nodes after node B (selected from nodes closer to the destination node than node B) are only nodes C and D with poor link quality due to shadowing.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We call this problem the </w:t>
      </w:r>
      <w:r>
        <w:rPr>
          <w:rFonts w:eastAsia="Times New Roman" w:cs="Courier New" w:ascii="Courier New" w:hAnsi="Courier New"/>
          <w:color w:val="008000"/>
          <w:sz w:val="20"/>
          <w:szCs w:val="20"/>
          <w:lang w:val="en-US" w:eastAsia="en-IN"/>
        </w:rPr>
        <w:t>$local$</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$shadowing$</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$problem$</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Occasionally, it is possible  that the links with nodes C and D </w:t>
      </w:r>
      <w:ins w:id="378" w:author="Editor03" w:date="2021-07-17T15:18:00Z">
        <w:r>
          <w:rPr>
            <w:rFonts w:eastAsia="Times New Roman" w:cs="Courier New" w:ascii="Courier New" w:hAnsi="Courier New"/>
            <w:color w:val="000000"/>
            <w:sz w:val="20"/>
            <w:szCs w:val="20"/>
            <w:lang w:val="en-US" w:eastAsia="en-IN"/>
          </w:rPr>
          <w:t>do</w:t>
        </w:r>
      </w:ins>
      <w:del w:id="379" w:author="Editor03" w:date="2021-07-17T15:18:00Z">
        <w:r>
          <w:rPr>
            <w:rFonts w:eastAsia="Times New Roman" w:cs="Courier New" w:ascii="Courier New" w:hAnsi="Courier New"/>
            <w:color w:val="000000"/>
            <w:sz w:val="20"/>
            <w:szCs w:val="20"/>
            <w:lang w:val="en-US" w:eastAsia="en-IN"/>
          </w:rPr>
          <w:delText>does</w:delText>
        </w:r>
      </w:del>
      <w:r>
        <w:rPr>
          <w:rFonts w:eastAsia="Times New Roman" w:cs="Courier New" w:ascii="Courier New" w:hAnsi="Courier New"/>
          <w:color w:val="000000"/>
          <w:sz w:val="20"/>
          <w:szCs w:val="20"/>
          <w:lang w:val="en-US" w:eastAsia="en-IN"/>
        </w:rPr>
        <w:t xml:space="preserve"> not exist entirely  </w:t>
      </w:r>
      <w:ins w:id="380" w:author="Editor03" w:date="2021-07-17T15:18:00Z">
        <w:r>
          <w:rPr>
            <w:rFonts w:eastAsia="Times New Roman" w:cs="Courier New" w:ascii="Courier New" w:hAnsi="Courier New"/>
            <w:color w:val="000000"/>
            <w:sz w:val="20"/>
            <w:szCs w:val="20"/>
            <w:lang w:val="en-US" w:eastAsia="en-IN"/>
          </w:rPr>
          <w:t>because</w:t>
        </w:r>
      </w:ins>
      <w:del w:id="381" w:author="Editor03" w:date="2021-07-17T15:18:00Z">
        <w:r>
          <w:rPr>
            <w:rFonts w:eastAsia="Times New Roman" w:cs="Courier New" w:ascii="Courier New" w:hAnsi="Courier New"/>
            <w:color w:val="000000"/>
            <w:sz w:val="20"/>
            <w:szCs w:val="20"/>
            <w:lang w:val="en-US" w:eastAsia="en-IN"/>
          </w:rPr>
          <w:delText>due</w:delText>
        </w:r>
      </w:del>
      <w:r>
        <w:rPr>
          <w:rFonts w:eastAsia="Times New Roman" w:cs="Courier New" w:ascii="Courier New" w:hAnsi="Courier New"/>
          <w:color w:val="000000"/>
          <w:sz w:val="20"/>
          <w:szCs w:val="20"/>
          <w:lang w:val="en-US" w:eastAsia="en-IN"/>
        </w:rPr>
        <w:t xml:space="preserve"> </w:t>
      </w:r>
      <w:ins w:id="382" w:author="Editor03" w:date="2021-07-17T15:18:00Z">
        <w:r>
          <w:rPr>
            <w:rFonts w:eastAsia="Times New Roman" w:cs="Courier New" w:ascii="Courier New" w:hAnsi="Courier New"/>
            <w:color w:val="000000"/>
            <w:sz w:val="20"/>
            <w:szCs w:val="20"/>
            <w:lang w:val="en-US" w:eastAsia="en-IN"/>
          </w:rPr>
          <w:t>of</w:t>
        </w:r>
      </w:ins>
      <w:del w:id="383" w:author="Editor03" w:date="2021-07-17T15:18:00Z">
        <w:r>
          <w:rPr>
            <w:rFonts w:eastAsia="Times New Roman" w:cs="Courier New" w:ascii="Courier New" w:hAnsi="Courier New"/>
            <w:color w:val="000000"/>
            <w:sz w:val="20"/>
            <w:szCs w:val="20"/>
            <w:lang w:val="en-US" w:eastAsia="en-IN"/>
          </w:rPr>
          <w:delText>to</w:delText>
        </w:r>
      </w:del>
      <w:r>
        <w:rPr>
          <w:rFonts w:eastAsia="Times New Roman" w:cs="Courier New" w:ascii="Courier New" w:hAnsi="Courier New"/>
          <w:color w:val="000000"/>
          <w:sz w:val="20"/>
          <w:szCs w:val="20"/>
          <w:lang w:val="en-US" w:eastAsia="en-IN"/>
        </w:rPr>
        <w:t xml:space="preserve">  shadowing.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ins w:id="384" w:author="Editor03" w:date="2021-07-17T15:18:00Z">
        <w:r>
          <w:rPr>
            <w:rFonts w:eastAsia="Times New Roman" w:cs="Courier New" w:ascii="Courier New" w:hAnsi="Courier New"/>
            <w:color w:val="000000"/>
            <w:sz w:val="20"/>
            <w:szCs w:val="20"/>
            <w:lang w:val="en-US" w:eastAsia="en-IN"/>
          </w:rPr>
          <w:t>these</w:t>
        </w:r>
      </w:ins>
      <w:del w:id="385" w:author="Editor03" w:date="2021-07-17T15:18:00Z">
        <w:r>
          <w:rPr>
            <w:rFonts w:eastAsia="Times New Roman" w:cs="Courier New" w:ascii="Courier New" w:hAnsi="Courier New"/>
            <w:color w:val="000000"/>
            <w:sz w:val="20"/>
            <w:szCs w:val="20"/>
            <w:lang w:val="en-US" w:eastAsia="en-IN"/>
          </w:rPr>
          <w:delText>those</w:delText>
        </w:r>
      </w:del>
      <w:r>
        <w:rPr>
          <w:rFonts w:eastAsia="Times New Roman" w:cs="Courier New" w:ascii="Courier New" w:hAnsi="Courier New"/>
          <w:color w:val="000000"/>
          <w:sz w:val="20"/>
          <w:szCs w:val="20"/>
          <w:lang w:val="en-US" w:eastAsia="en-IN"/>
        </w:rPr>
        <w:t xml:space="preserve"> cases, the problem is that there is no longer a node close to the destination other than  node B.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This has long been a problem in  </w:t>
      </w:r>
      <w:ins w:id="386" w:author="Editor03" w:date="2021-07-17T15:18:00Z">
        <w:r>
          <w:rPr>
            <w:rFonts w:eastAsia="Times New Roman" w:cs="Courier New" w:ascii="Courier New" w:hAnsi="Courier New"/>
            <w:color w:val="000000"/>
            <w:sz w:val="20"/>
            <w:szCs w:val="20"/>
            <w:lang w:val="en-US" w:eastAsia="en-IN"/>
          </w:rPr>
          <w:t>location-based</w:t>
        </w:r>
      </w:ins>
      <w:del w:id="387" w:author="Editor03" w:date="2021-07-17T15:18:00Z">
        <w:r>
          <w:rPr>
            <w:rFonts w:eastAsia="Times New Roman" w:cs="Courier New" w:ascii="Courier New" w:hAnsi="Courier New"/>
            <w:color w:val="000000"/>
            <w:sz w:val="20"/>
            <w:szCs w:val="20"/>
            <w:lang w:val="en-US" w:eastAsia="en-IN"/>
          </w:rPr>
          <w:delText>location based</w:delText>
        </w:r>
      </w:del>
      <w:r>
        <w:rPr>
          <w:rFonts w:eastAsia="Times New Roman" w:cs="Courier New" w:ascii="Courier New" w:hAnsi="Courier New"/>
          <w:color w:val="000000"/>
          <w:sz w:val="20"/>
          <w:szCs w:val="20"/>
          <w:lang w:val="en-US" w:eastAsia="en-IN"/>
        </w:rPr>
        <w:t xml:space="preserve"> routing protocols</w:t>
      </w:r>
      <w:del w:id="388"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and is called the local optimum problem.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From the above, we can see that the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forwarding strategy is likely to fall into the local optimum problem and the local shadowing problem. This problem may be solved by selecting a street intersection node, such as node A, as a relay node, 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-route} (b).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efficient_route</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{Forwarding node selection problem}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\label{fig:LSGO-route}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\section{The proposed scheme}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\label{SIGO}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study, we propose a new opportunistic routing protocol named </w:t>
      </w:r>
      <w:r>
        <w:rPr>
          <w:rFonts w:eastAsia="Times New Roman" w:cs="Courier New" w:ascii="Courier New" w:hAnsi="Courier New"/>
          <w:color w:val="000000"/>
          <w:sz w:val="20"/>
          <w:szCs w:val="20"/>
          <w:u w:val="single"/>
          <w:lang w:val="en-US" w:eastAsia="en-IN"/>
        </w:rPr>
        <w:t>SIGO</w:t>
      </w:r>
      <w:del w:id="389"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that </w:t>
      </w:r>
      <w:ins w:id="390" w:author="Editor03" w:date="2021-07-17T15:18:00Z">
        <w:r>
          <w:rPr>
            <w:rFonts w:eastAsia="Times New Roman" w:cs="Courier New" w:ascii="Courier New" w:hAnsi="Courier New"/>
            <w:color w:val="000000"/>
            <w:sz w:val="20"/>
            <w:szCs w:val="20"/>
            <w:lang w:val="en-US" w:eastAsia="en-IN"/>
          </w:rPr>
          <w:t>considers</w:t>
        </w:r>
      </w:ins>
      <w:del w:id="391" w:author="Editor03" w:date="2021-07-17T15:18:00Z">
        <w:r>
          <w:rPr>
            <w:rFonts w:eastAsia="Times New Roman" w:cs="Courier New" w:ascii="Courier New" w:hAnsi="Courier New"/>
            <w:color w:val="000000"/>
            <w:sz w:val="20"/>
            <w:szCs w:val="20"/>
            <w:lang w:val="en-US" w:eastAsia="en-IN"/>
          </w:rPr>
          <w:delText>takes</w:delText>
        </w:r>
      </w:del>
      <w:r>
        <w:rPr>
          <w:rFonts w:eastAsia="Times New Roman" w:cs="Courier New" w:ascii="Courier New" w:hAnsi="Courier New"/>
          <w:color w:val="000000"/>
          <w:sz w:val="20"/>
          <w:szCs w:val="20"/>
          <w:lang w:val="en-US" w:eastAsia="en-IN"/>
        </w:rPr>
        <w:t xml:space="preserve"> street intersections</w:t>
      </w:r>
      <w:del w:id="392" w:author="Editor03" w:date="2021-07-17T15:18:00Z">
        <w:r>
          <w:rPr>
            <w:rFonts w:eastAsia="Times New Roman" w:cs="Courier New" w:ascii="Courier New" w:hAnsi="Courier New"/>
            <w:color w:val="000000"/>
            <w:sz w:val="20"/>
            <w:szCs w:val="20"/>
            <w:lang w:val="en-US" w:eastAsia="en-IN"/>
          </w:rPr>
          <w:delText xml:space="preserve"> into account</w:delText>
        </w:r>
      </w:del>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the priority of relay nodes is determined based on three metrics: distance to destination, link quality, and a street </w:t>
      </w:r>
      <w:ins w:id="393" w:author="Editor03" w:date="2021-07-17T15:18:00Z">
        <w:r>
          <w:rPr>
            <w:rFonts w:eastAsia="Times New Roman" w:cs="Courier New" w:ascii="Courier New" w:hAnsi="Courier New"/>
            <w:color w:val="000000"/>
            <w:sz w:val="20"/>
            <w:szCs w:val="20"/>
            <w:lang w:val="en-US" w:eastAsia="en-IN"/>
          </w:rPr>
          <w:t>intersection relay</w:t>
        </w:r>
      </w:ins>
      <w:del w:id="394" w:author="Editor03" w:date="2021-07-17T15:18:00Z">
        <w:r>
          <w:rPr>
            <w:rFonts w:eastAsia="Times New Roman" w:cs="Courier New" w:ascii="Courier New" w:hAnsi="Courier New"/>
            <w:color w:val="000000"/>
            <w:sz w:val="20"/>
            <w:szCs w:val="20"/>
            <w:lang w:val="en-US" w:eastAsia="en-IN"/>
          </w:rPr>
          <w:delText>Intersection Relay</w:delText>
        </w:r>
      </w:del>
      <w:r>
        <w:rPr>
          <w:rFonts w:eastAsia="Times New Roman" w:cs="Courier New" w:ascii="Courier New" w:hAnsi="Courier New"/>
          <w:color w:val="000000"/>
          <w:sz w:val="20"/>
          <w:szCs w:val="20"/>
          <w:lang w:val="en-US" w:eastAsia="en-IN"/>
        </w:rPr>
        <w:t xml:space="preserve"> </w:t>
      </w:r>
      <w:ins w:id="395" w:author="Editor03" w:date="2021-07-17T15:18:00Z">
        <w:r>
          <w:rPr>
            <w:rFonts w:eastAsia="Times New Roman" w:cs="Courier New" w:ascii="Courier New" w:hAnsi="Courier New"/>
            <w:color w:val="000000"/>
            <w:sz w:val="20"/>
            <w:szCs w:val="20"/>
            <w:lang w:val="en-US" w:eastAsia="en-IN"/>
          </w:rPr>
          <w:t>index</w:t>
        </w:r>
      </w:ins>
      <w:del w:id="396" w:author="Editor03" w:date="2021-07-17T15:18:00Z">
        <w:r>
          <w:rPr>
            <w:rFonts w:eastAsia="Times New Roman" w:cs="Courier New" w:ascii="Courier New" w:hAnsi="Courier New"/>
            <w:color w:val="000000"/>
            <w:sz w:val="20"/>
            <w:szCs w:val="20"/>
            <w:lang w:val="en-US" w:eastAsia="en-IN"/>
          </w:rPr>
          <w:delText>Index</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$IRI$</w:t>
      </w:r>
      <w:r>
        <w:rPr>
          <w:rFonts w:eastAsia="Times New Roman" w:cs="Courier New" w:ascii="Courier New" w:hAnsi="Courier New"/>
          <w:color w:val="000000"/>
          <w:sz w:val="20"/>
          <w:szCs w:val="20"/>
          <w:lang w:val="en-US" w:eastAsia="en-IN"/>
        </w:rPr>
        <w:t>)</w:t>
      </w:r>
      <w:ins w:id="397"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which is used to give priority to nodes in the intersection.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first two metrics</w:t>
      </w:r>
      <w:ins w:id="398" w:author="Editor03" w:date="2021-07-17T15:18:00Z">
        <w:r>
          <w:rPr>
            <w:rFonts w:eastAsia="Times New Roman" w:cs="Courier New" w:ascii="Courier New" w:hAnsi="Courier New"/>
            <w:color w:val="000000"/>
            <w:sz w:val="20"/>
            <w:szCs w:val="20"/>
            <w:lang w:val="en-US" w:eastAsia="en-IN"/>
          </w:rPr>
          <w:t>,</w:t>
        </w:r>
      </w:ins>
      <w:del w:id="399"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distance to destination and link quality,  </w:t>
      </w:r>
      <w:ins w:id="400" w:author="Editor03" w:date="2021-07-17T15:18:00Z">
        <w:r>
          <w:rPr>
            <w:rFonts w:eastAsia="Times New Roman" w:cs="Courier New" w:ascii="Courier New" w:hAnsi="Courier New"/>
            <w:color w:val="000000"/>
            <w:sz w:val="20"/>
            <w:szCs w:val="20"/>
            <w:lang w:val="en-US" w:eastAsia="en-IN"/>
          </w:rPr>
          <w:t>were</w:t>
        </w:r>
      </w:ins>
      <w:del w:id="401" w:author="Editor03" w:date="2021-07-17T15:18:00Z">
        <w:r>
          <w:rPr>
            <w:rFonts w:eastAsia="Times New Roman" w:cs="Courier New" w:ascii="Courier New" w:hAnsi="Courier New"/>
            <w:color w:val="000000"/>
            <w:sz w:val="20"/>
            <w:szCs w:val="20"/>
            <w:lang w:val="en-US" w:eastAsia="en-IN"/>
          </w:rPr>
          <w:delText>are</w:delText>
        </w:r>
      </w:del>
      <w:r>
        <w:rPr>
          <w:rFonts w:eastAsia="Times New Roman" w:cs="Courier New" w:ascii="Courier New" w:hAnsi="Courier New"/>
          <w:color w:val="000000"/>
          <w:sz w:val="20"/>
          <w:szCs w:val="20"/>
          <w:lang w:val="en-US" w:eastAsia="en-IN"/>
        </w:rPr>
        <w:t xml:space="preserve"> calculated in the same way as 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as 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each node periodically broadcasts hello packets. To deliver the packets to the destination node, the transmitting node selects several relay candidate nodes among the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nodes based on the information in the hello packets and broadcasts </w:t>
      </w:r>
      <w:ins w:id="402"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data packets containing the priority information of each relay candidate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transmitting node determines the priority of the relay candidate nodes according to the algorithm described</w:t>
      </w:r>
      <w:del w:id="403" w:author="Author" w:date="2021-07-22T17:39:00Z">
        <w:r>
          <w:rPr>
            <w:rFonts w:eastAsia="Times New Roman" w:cs="Courier New" w:ascii="Courier New" w:hAnsi="Courier New"/>
            <w:color w:val="000000"/>
            <w:sz w:val="20"/>
            <w:szCs w:val="20"/>
            <w:lang w:val="en-US" w:eastAsia="en-IN"/>
          </w:rPr>
          <w:delText xml:space="preserve"> below.</w:delText>
        </w:r>
      </w:del>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below. Each node that receives a data packet checks whether it contains its ID and discards the packet if it does not. If the ID is included, the node checks its priority and decides whether </w:t>
      </w:r>
      <w:del w:id="404" w:author="Editor03" w:date="2021-07-17T15:18:00Z">
        <w:r>
          <w:rPr>
            <w:rFonts w:eastAsia="Times New Roman" w:cs="Courier New" w:ascii="Courier New" w:hAnsi="Courier New"/>
            <w:color w:val="000000"/>
            <w:sz w:val="20"/>
            <w:szCs w:val="20"/>
            <w:lang w:val="en-US" w:eastAsia="en-IN"/>
          </w:rPr>
          <w:delText xml:space="preserve">or not </w:delText>
        </w:r>
      </w:del>
      <w:r>
        <w:rPr>
          <w:rFonts w:eastAsia="Times New Roman" w:cs="Courier New" w:ascii="Courier New" w:hAnsi="Courier New"/>
          <w:color w:val="000000"/>
          <w:sz w:val="20"/>
          <w:szCs w:val="20"/>
          <w:lang w:val="en-US" w:eastAsia="en-IN"/>
        </w:rPr>
        <w:t xml:space="preserve">to rebroadcast the packet according to the </w:t>
      </w:r>
      <w:r>
        <w:rPr>
          <w:rFonts w:eastAsia="Times New Roman" w:cs="Courier New" w:ascii="Courier New" w:hAnsi="Courier New"/>
          <w:color w:val="008000"/>
          <w:sz w:val="20"/>
          <w:szCs w:val="20"/>
          <w:lang w:val="en-US" w:eastAsia="en-IN"/>
        </w:rPr>
        <w:t>$priority$</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$scheduling$</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$algorithm$</w:t>
      </w:r>
      <w:r>
        <w:rPr>
          <w:rFonts w:eastAsia="Times New Roman" w:cs="Courier New" w:ascii="Courier New" w:hAnsi="Courier New"/>
          <w:color w:val="000000"/>
          <w:sz w:val="20"/>
          <w:szCs w:val="20"/>
          <w:lang w:val="en-US" w:eastAsia="en-IN"/>
        </w:rPr>
        <w:t xml:space="preserve"> described in 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{priority}.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\subsection{Basic assumption and terminology}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we have made the following definition and assumptions.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A </w:t>
      </w:r>
      <w:r>
        <w:rPr>
          <w:rFonts w:eastAsia="Times New Roman" w:cs="Courier New" w:ascii="Courier New" w:hAnsi="Courier New"/>
          <w:color w:val="008000"/>
          <w:sz w:val="20"/>
          <w:szCs w:val="20"/>
          <w:lang w:val="en-US" w:eastAsia="en-IN"/>
        </w:rPr>
        <w:t>$road$</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$segment$</w:t>
      </w:r>
      <w:r>
        <w:rPr>
          <w:rFonts w:eastAsia="Times New Roman" w:cs="Courier New" w:ascii="Courier New" w:hAnsi="Courier New"/>
          <w:color w:val="000000"/>
          <w:sz w:val="20"/>
          <w:szCs w:val="20"/>
          <w:lang w:val="en-US" w:eastAsia="en-IN"/>
        </w:rPr>
        <w:t xml:space="preserve"> is defined as a part of the road which connects two unique street intersections.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All nodes are equipped with </w:t>
      </w:r>
      <w:r>
        <w:rPr>
          <w:rFonts w:eastAsia="Times New Roman" w:cs="Courier New" w:ascii="Courier New" w:hAnsi="Courier New"/>
          <w:color w:val="000000"/>
          <w:sz w:val="20"/>
          <w:szCs w:val="20"/>
          <w:u w:val="single"/>
          <w:lang w:val="en-US" w:eastAsia="en-IN"/>
        </w:rPr>
        <w:t>GPS</w:t>
      </w:r>
      <w:r>
        <w:rPr>
          <w:rFonts w:eastAsia="Times New Roman" w:cs="Courier New" w:ascii="Courier New" w:hAnsi="Courier New"/>
          <w:color w:val="000000"/>
          <w:sz w:val="20"/>
          <w:szCs w:val="20"/>
          <w:lang w:val="en-US" w:eastAsia="en-IN"/>
        </w:rPr>
        <w:t xml:space="preserve"> and have access to digital maps.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Each node can identify the road segments and the street intersections where its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nodes exist since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periodically receives hello packets from its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w:t>
      </w:r>
      <w:r>
        <w:rPr>
          <w:rFonts w:eastAsia="Times New Roman" w:cs="Courier New" w:ascii="Courier New" w:hAnsi="Courier New"/>
          <w:b/>
          <w:bCs/>
          <w:color w:val="0000CC"/>
          <w:sz w:val="20"/>
          <w:szCs w:val="20"/>
          <w:u w:val="single"/>
          <w:lang w:val="en-US" w:eastAsia="en-IN"/>
        </w:rPr>
        <w:t>SIGO</w:t>
      </w:r>
      <w:r>
        <w:rPr>
          <w:rFonts w:eastAsia="Times New Roman" w:cs="Courier New" w:ascii="Courier New" w:hAnsi="Courier New"/>
          <w:b/>
          <w:bCs/>
          <w:color w:val="0000CC"/>
          <w:sz w:val="20"/>
          <w:szCs w:val="20"/>
          <w:lang w:val="en-US" w:eastAsia="en-IN"/>
        </w:rPr>
        <w:t xml:space="preserve"> hello and data packet format}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each node periodically broadcasts a hello packet to keep track of its </w:t>
      </w:r>
      <w:r>
        <w:rPr>
          <w:rFonts w:eastAsia="Times New Roman" w:cs="Courier New" w:ascii="Courier New" w:hAnsi="Courier New"/>
          <w:color w:val="000000"/>
          <w:sz w:val="20"/>
          <w:szCs w:val="20"/>
          <w:u w:val="single"/>
          <w:lang w:val="en-US" w:eastAsia="en-IN"/>
        </w:rPr>
        <w:t>neighbors</w:t>
      </w:r>
      <w:r>
        <w:rPr>
          <w:rFonts w:eastAsia="Times New Roman" w:cs="Courier New" w:ascii="Courier New" w:hAnsi="Courier New"/>
          <w:color w:val="000000"/>
          <w:sz w:val="20"/>
          <w:szCs w:val="20"/>
          <w:lang w:val="en-US" w:eastAsia="en-IN"/>
        </w:rPr>
        <w:t xml:space="preserve">' link quality and location.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hellopacket</w:t>
      </w:r>
      <w:r>
        <w:rPr>
          <w:rFonts w:eastAsia="Times New Roman" w:cs="Courier New" w:ascii="Courier New" w:hAnsi="Courier New"/>
          <w:color w:val="000000"/>
          <w:sz w:val="20"/>
          <w:szCs w:val="20"/>
          <w:lang w:val="en-US" w:eastAsia="en-IN"/>
        </w:rPr>
        <w:t xml:space="preserve">} </w:t>
      </w:r>
      <w:ins w:id="405" w:author="Editor03" w:date="2021-07-17T15:18:00Z">
        <w:r>
          <w:rPr>
            <w:rFonts w:eastAsia="Times New Roman" w:cs="Courier New" w:ascii="Courier New" w:hAnsi="Courier New"/>
            <w:color w:val="000000"/>
            <w:sz w:val="20"/>
            <w:szCs w:val="20"/>
            <w:lang w:val="en-US" w:eastAsia="en-IN"/>
          </w:rPr>
          <w:t>shows</w:t>
        </w:r>
      </w:ins>
      <w:del w:id="406" w:author="Editor03" w:date="2021-07-17T15:18:00Z">
        <w:r>
          <w:rPr>
            <w:rFonts w:eastAsia="Times New Roman" w:cs="Courier New" w:ascii="Courier New" w:hAnsi="Courier New"/>
            <w:color w:val="000000"/>
            <w:sz w:val="20"/>
            <w:szCs w:val="20"/>
            <w:lang w:val="en-US" w:eastAsia="en-IN"/>
          </w:rPr>
          <w:delText>indicates</w:delText>
        </w:r>
      </w:del>
      <w:r>
        <w:rPr>
          <w:rFonts w:eastAsia="Times New Roman" w:cs="Courier New" w:ascii="Courier New" w:hAnsi="Courier New"/>
          <w:color w:val="000000"/>
          <w:sz w:val="20"/>
          <w:szCs w:val="20"/>
          <w:lang w:val="en-US" w:eastAsia="en-IN"/>
        </w:rPr>
        <w:t xml:space="preserve"> the structure of the hello 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$ID$</w:t>
      </w:r>
      <w:r>
        <w:rPr>
          <w:rFonts w:eastAsia="Times New Roman" w:cs="Courier New" w:ascii="Courier New" w:hAnsi="Courier New"/>
          <w:color w:val="000000"/>
          <w:sz w:val="20"/>
          <w:szCs w:val="20"/>
          <w:lang w:val="en-US" w:eastAsia="en-IN"/>
        </w:rPr>
        <w:t>: The identifier of the node that generates the hello 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$X$</w:t>
      </w:r>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8000"/>
          <w:sz w:val="20"/>
          <w:szCs w:val="20"/>
          <w:lang w:val="en-US" w:eastAsia="en-IN"/>
        </w:rPr>
        <w:t>$x$</w:t>
      </w:r>
      <w:r>
        <w:rPr>
          <w:rFonts w:eastAsia="Times New Roman" w:cs="Courier New" w:ascii="Courier New" w:hAnsi="Courier New"/>
          <w:color w:val="000000"/>
          <w:sz w:val="20"/>
          <w:szCs w:val="20"/>
          <w:lang w:val="en-US" w:eastAsia="en-IN"/>
        </w:rPr>
        <w:t>-coordinate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$Y$</w:t>
      </w:r>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8000"/>
          <w:sz w:val="20"/>
          <w:szCs w:val="20"/>
          <w:lang w:val="en-US" w:eastAsia="en-IN"/>
        </w:rPr>
        <w:t>$y$</w:t>
      </w:r>
      <w:r>
        <w:rPr>
          <w:rFonts w:eastAsia="Times New Roman" w:cs="Courier New" w:ascii="Courier New" w:hAnsi="Courier New"/>
          <w:color w:val="000000"/>
          <w:sz w:val="20"/>
          <w:szCs w:val="20"/>
          <w:lang w:val="en-US" w:eastAsia="en-IN"/>
        </w:rPr>
        <w:t>-coordinate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$v$</w:t>
      </w:r>
      <w:r>
        <w:rPr>
          <w:rFonts w:eastAsia="Times New Roman" w:cs="Courier New" w:ascii="Courier New" w:hAnsi="Courier New"/>
          <w:color w:val="000000"/>
          <w:sz w:val="20"/>
          <w:szCs w:val="20"/>
          <w:lang w:val="en-US" w:eastAsia="en-IN"/>
        </w:rPr>
        <w:t>: The speed.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$a$</w:t>
      </w:r>
      <w:r>
        <w:rPr>
          <w:rFonts w:eastAsia="Times New Roman" w:cs="Courier New" w:ascii="Courier New" w:hAnsi="Courier New"/>
          <w:color w:val="000000"/>
          <w:sz w:val="20"/>
          <w:szCs w:val="20"/>
          <w:lang w:val="en-US" w:eastAsia="en-IN"/>
        </w:rPr>
        <w:t>: The acceleration.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$\theta$</w:t>
      </w:r>
      <w:r>
        <w:rPr>
          <w:rFonts w:eastAsia="Times New Roman" w:cs="Courier New" w:ascii="Courier New" w:hAnsi="Courier New"/>
          <w:color w:val="000000"/>
          <w:sz w:val="20"/>
          <w:szCs w:val="20"/>
          <w:lang w:val="en-US" w:eastAsia="en-IN"/>
        </w:rPr>
        <w:t>: The direction.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information of  </w:t>
      </w:r>
      <w:r>
        <w:rPr>
          <w:rFonts w:eastAsia="Times New Roman" w:cs="Courier New" w:ascii="Courier New" w:hAnsi="Courier New"/>
          <w:color w:val="008000"/>
          <w:sz w:val="20"/>
          <w:szCs w:val="20"/>
          <w:lang w:val="en-US" w:eastAsia="en-IN"/>
        </w:rPr>
        <w:t>$v$</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$a$</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8000"/>
          <w:sz w:val="20"/>
          <w:szCs w:val="20"/>
          <w:lang w:val="en-US" w:eastAsia="en-IN"/>
        </w:rPr>
        <w:t>$\theta$</w:t>
      </w:r>
      <w:r>
        <w:rPr>
          <w:rFonts w:eastAsia="Times New Roman" w:cs="Courier New" w:ascii="Courier New" w:hAnsi="Courier New"/>
          <w:color w:val="000000"/>
          <w:sz w:val="20"/>
          <w:szCs w:val="20"/>
          <w:lang w:val="en-US" w:eastAsia="en-IN"/>
        </w:rPr>
        <w:t xml:space="preserve"> </w:t>
      </w:r>
      <w:ins w:id="407" w:author="Editor03" w:date="2021-07-17T15:18:00Z">
        <w:r>
          <w:rPr>
            <w:rFonts w:eastAsia="Times New Roman" w:cs="Courier New" w:ascii="Courier New" w:hAnsi="Courier New"/>
            <w:color w:val="000000"/>
            <w:sz w:val="20"/>
            <w:szCs w:val="20"/>
            <w:lang w:val="en-US" w:eastAsia="en-IN"/>
          </w:rPr>
          <w:t>is</w:t>
        </w:r>
      </w:ins>
      <w:del w:id="408" w:author="Editor03" w:date="2021-07-17T15:18:00Z">
        <w:r>
          <w:rPr>
            <w:rFonts w:eastAsia="Times New Roman" w:cs="Courier New" w:ascii="Courier New" w:hAnsi="Courier New"/>
            <w:color w:val="000000"/>
            <w:sz w:val="20"/>
            <w:szCs w:val="20"/>
            <w:lang w:val="en-US" w:eastAsia="en-IN"/>
          </w:rPr>
          <w:delText>are</w:delText>
        </w:r>
      </w:del>
      <w:r>
        <w:rPr>
          <w:rFonts w:eastAsia="Times New Roman" w:cs="Courier New" w:ascii="Courier New" w:hAnsi="Courier New"/>
          <w:color w:val="000000"/>
          <w:sz w:val="20"/>
          <w:szCs w:val="20"/>
          <w:lang w:val="en-US" w:eastAsia="en-IN"/>
        </w:rPr>
        <w:t xml:space="preserve"> used in the </w:t>
      </w:r>
      <w:r>
        <w:rPr>
          <w:rFonts w:eastAsia="Times New Roman" w:cs="Courier New" w:ascii="Courier New" w:hAnsi="Courier New"/>
          <w:color w:val="008000"/>
          <w:sz w:val="20"/>
          <w:szCs w:val="20"/>
          <w:lang w:val="en-US" w:eastAsia="en-IN"/>
        </w:rPr>
        <w:t>$neighbor$</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$status$</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$prediction$</w:t>
      </w:r>
      <w:r>
        <w:rPr>
          <w:rFonts w:eastAsia="Times New Roman" w:cs="Courier New" w:ascii="Courier New" w:hAnsi="Courier New"/>
          <w:color w:val="000000"/>
          <w:sz w:val="20"/>
          <w:szCs w:val="20"/>
          <w:lang w:val="en-US" w:eastAsia="en-IN"/>
        </w:rPr>
        <w:t xml:space="preserve"> algorithm described in subsection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neighbor_status</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70mm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hellopacket_format</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{The format of hello 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\label{fig:hellopacket}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structure of the data packet is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datapacket</w:t>
      </w:r>
      <w:r>
        <w:rPr>
          <w:rFonts w:eastAsia="Times New Roman" w:cs="Courier New" w:ascii="Courier New" w:hAnsi="Courier New"/>
          <w:color w:val="000000"/>
          <w:sz w:val="20"/>
          <w:szCs w:val="20"/>
          <w:lang w:val="en-US" w:eastAsia="en-IN"/>
        </w:rPr>
        <w:t xml:space="preserve">}. It is assumed that some location information service is used to obtain the location information of the destination node, which is beyond the scope of this study.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409" w:author="Editor03" w:date="2021-07-17T15:18:00Z">
        <w:r>
          <w:rPr>
            <w:rFonts w:eastAsia="Times New Roman" w:cs="Courier New" w:ascii="Courier New" w:hAnsi="Courier New"/>
            <w:color w:val="000000"/>
            <w:sz w:val="20"/>
            <w:szCs w:val="20"/>
            <w:lang w:val="en-US" w:eastAsia="en-IN"/>
          </w:rPr>
          <w:t>Because</w:t>
        </w:r>
      </w:ins>
      <w:del w:id="410" w:author="Editor03" w:date="2021-07-17T15:18:00Z">
        <w:r>
          <w:rPr>
            <w:rFonts w:eastAsia="Times New Roman" w:cs="Courier New" w:ascii="Courier New" w:hAnsi="Courier New"/>
            <w:color w:val="000000"/>
            <w:sz w:val="20"/>
            <w:szCs w:val="20"/>
            <w:lang w:val="en-US" w:eastAsia="en-IN"/>
          </w:rPr>
          <w:delText>Since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does not use control packets, the priority information assigned to each relay candidate node is included in the data 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$SourceId$</w:t>
      </w:r>
      <w:r>
        <w:rPr>
          <w:rFonts w:eastAsia="Times New Roman" w:cs="Courier New" w:ascii="Courier New" w:hAnsi="Courier New"/>
          <w:color w:val="000000"/>
          <w:sz w:val="20"/>
          <w:szCs w:val="20"/>
          <w:lang w:val="en-US" w:eastAsia="en-IN"/>
        </w:rPr>
        <w:t>: The source node 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$DstId$</w:t>
      </w:r>
      <w:r>
        <w:rPr>
          <w:rFonts w:eastAsia="Times New Roman" w:cs="Courier New" w:ascii="Courier New" w:hAnsi="Courier New"/>
          <w:color w:val="000000"/>
          <w:sz w:val="20"/>
          <w:szCs w:val="20"/>
          <w:lang w:val="en-US" w:eastAsia="en-IN"/>
        </w:rPr>
        <w:t>: The destination node 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$Dst_x Pos$</w:t>
      </w:r>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8000"/>
          <w:sz w:val="20"/>
          <w:szCs w:val="20"/>
          <w:lang w:val="en-US" w:eastAsia="en-IN"/>
        </w:rPr>
        <w:t>$x$</w:t>
      </w:r>
      <w:r>
        <w:rPr>
          <w:rFonts w:eastAsia="Times New Roman" w:cs="Courier New" w:ascii="Courier New" w:hAnsi="Courier New"/>
          <w:color w:val="000000"/>
          <w:sz w:val="20"/>
          <w:szCs w:val="20"/>
          <w:lang w:val="en-US" w:eastAsia="en-IN"/>
        </w:rPr>
        <w:t>-coordinates of the destination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$Dst_y Pos$</w:t>
      </w:r>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8000"/>
          <w:sz w:val="20"/>
          <w:szCs w:val="20"/>
          <w:lang w:val="en-US" w:eastAsia="en-IN"/>
        </w:rPr>
        <w:t>$y$</w:t>
      </w:r>
      <w:r>
        <w:rPr>
          <w:rFonts w:eastAsia="Times New Roman" w:cs="Courier New" w:ascii="Courier New" w:hAnsi="Courier New"/>
          <w:color w:val="000000"/>
          <w:sz w:val="20"/>
          <w:szCs w:val="20"/>
          <w:lang w:val="en-US" w:eastAsia="en-IN"/>
        </w:rPr>
        <w:t>-coordinates of the destination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$Id_i$</w:t>
      </w:r>
      <w:r>
        <w:rPr>
          <w:rFonts w:eastAsia="Times New Roman" w:cs="Courier New" w:ascii="Courier New" w:hAnsi="Courier New"/>
          <w:color w:val="000000"/>
          <w:sz w:val="20"/>
          <w:szCs w:val="20"/>
          <w:lang w:val="en-US" w:eastAsia="en-IN"/>
        </w:rPr>
        <w:t xml:space="preserve">: The relay candidate node ID with priority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 1, 2, 3, ...(highest to lowest </w:t>
      </w:r>
      <w:ins w:id="411" w:author="Editor03" w:date="2021-07-17T15:18:00Z">
        <w:r>
          <w:rPr>
            <w:rFonts w:eastAsia="Times New Roman" w:cs="Courier New" w:ascii="Courier New" w:hAnsi="Courier New"/>
            <w:color w:val="000000"/>
            <w:sz w:val="20"/>
            <w:szCs w:val="20"/>
            <w:lang w:val="en-US" w:eastAsia="en-IN"/>
          </w:rPr>
          <w:t>priority</w:t>
        </w:r>
      </w:ins>
      <w:del w:id="412" w:author="Editor03" w:date="2021-07-17T15:18:00Z">
        <w:r>
          <w:rPr>
            <w:rFonts w:eastAsia="Times New Roman" w:cs="Courier New" w:ascii="Courier New" w:hAnsi="Courier New"/>
            <w:color w:val="000000"/>
            <w:sz w:val="20"/>
            <w:szCs w:val="20"/>
            <w:lang w:val="en-US" w:eastAsia="en-IN"/>
          </w:rPr>
          <w:delText>Priority</w:delText>
        </w:r>
      </w:del>
      <w:r>
        <w:rPr>
          <w:rFonts w:eastAsia="Times New Roman" w:cs="Courier New" w:ascii="Courier New" w:hAnsi="Courier New"/>
          <w:color w:val="000000"/>
          <w:sz w:val="20"/>
          <w:szCs w:val="20"/>
          <w:lang w:val="en-US" w:eastAsia="en-IN"/>
        </w:rPr>
        <w:t>)</w:t>
      </w:r>
      <w:del w:id="413"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$Data$</w:t>
      </w:r>
      <w:r>
        <w:rPr>
          <w:rFonts w:eastAsia="Times New Roman" w:cs="Courier New" w:ascii="Courier New" w:hAnsi="Courier New"/>
          <w:color w:val="000000"/>
          <w:sz w:val="20"/>
          <w:szCs w:val="20"/>
          <w:lang w:val="en-US" w:eastAsia="en-IN"/>
        </w:rPr>
        <w:t>: The data payload.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data_packet_format</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{The format of data 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\label{fig:datapacket}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\subsection{Intersection Relay Index (</w:t>
      </w:r>
      <w:r>
        <w:rPr>
          <w:rFonts w:eastAsia="Times New Roman" w:cs="Courier New" w:ascii="Courier New" w:hAnsi="Courier New"/>
          <w:b/>
          <w:bCs/>
          <w:color w:val="0000CC"/>
          <w:sz w:val="20"/>
          <w:szCs w:val="20"/>
          <w:u w:val="single"/>
          <w:lang w:val="en-US" w:eastAsia="en-IN"/>
        </w:rPr>
        <w:t>IRI</w:t>
      </w:r>
      <w:r>
        <w:rPr>
          <w:rFonts w:eastAsia="Times New Roman" w:cs="Courier New" w:ascii="Courier New" w:hAnsi="Courier New"/>
          <w:b/>
          <w:bCs/>
          <w:color w:val="0000CC"/>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w:t>
      </w:r>
      <w:del w:id="414" w:author="Editor03" w:date="2021-07-17T15:18:00Z">
        <w:r>
          <w:rPr>
            <w:rFonts w:eastAsia="Times New Roman" w:cs="Courier New" w:ascii="Courier New" w:hAnsi="Courier New"/>
            <w:color w:val="000000"/>
            <w:sz w:val="20"/>
            <w:szCs w:val="20"/>
            <w:lang w:val="en-US" w:eastAsia="en-IN"/>
          </w:rPr>
          <w:delText xml:space="preserve">a </w:delText>
        </w:r>
      </w:del>
      <w:r>
        <w:rPr>
          <w:rFonts w:eastAsia="Times New Roman" w:cs="Courier New" w:ascii="Courier New" w:hAnsi="Courier New"/>
          <w:color w:val="000000"/>
          <w:sz w:val="20"/>
          <w:szCs w:val="20"/>
          <w:lang w:val="en-US" w:eastAsia="en-IN"/>
        </w:rPr>
        <w:t xml:space="preserve">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that </w:t>
      </w:r>
      <w:ins w:id="415" w:author="Editor03" w:date="2021-07-17T15:18:00Z">
        <w:r>
          <w:rPr>
            <w:rFonts w:eastAsia="Times New Roman" w:cs="Courier New" w:ascii="Courier New" w:hAnsi="Courier New"/>
            <w:color w:val="000000"/>
            <w:sz w:val="20"/>
            <w:szCs w:val="20"/>
            <w:lang w:val="en-US" w:eastAsia="en-IN"/>
          </w:rPr>
          <w:t>receives</w:t>
        </w:r>
      </w:ins>
      <w:del w:id="416" w:author="Editor03" w:date="2021-07-17T15:18:00Z">
        <w:r>
          <w:rPr>
            <w:rFonts w:eastAsia="Times New Roman" w:cs="Courier New" w:ascii="Courier New" w:hAnsi="Courier New"/>
            <w:color w:val="000000"/>
            <w:sz w:val="20"/>
            <w:szCs w:val="20"/>
            <w:lang w:val="en-US" w:eastAsia="en-IN"/>
          </w:rPr>
          <w:delText>received</w:delText>
        </w:r>
      </w:del>
      <w:r>
        <w:rPr>
          <w:rFonts w:eastAsia="Times New Roman" w:cs="Courier New" w:ascii="Courier New" w:hAnsi="Courier New"/>
          <w:color w:val="000000"/>
          <w:sz w:val="20"/>
          <w:szCs w:val="20"/>
          <w:lang w:val="en-US" w:eastAsia="en-IN"/>
        </w:rPr>
        <w:t xml:space="preserve"> the data packet or the  source node that </w:t>
      </w:r>
      <w:ins w:id="417" w:author="Editor03" w:date="2021-07-17T15:18:00Z">
        <w:r>
          <w:rPr>
            <w:rFonts w:eastAsia="Times New Roman" w:cs="Courier New" w:ascii="Courier New" w:hAnsi="Courier New"/>
            <w:color w:val="000000"/>
            <w:sz w:val="20"/>
            <w:szCs w:val="20"/>
            <w:lang w:val="en-US" w:eastAsia="en-IN"/>
          </w:rPr>
          <w:t>generates</w:t>
        </w:r>
      </w:ins>
      <w:del w:id="418" w:author="Editor03" w:date="2021-07-17T15:18:00Z">
        <w:r>
          <w:rPr>
            <w:rFonts w:eastAsia="Times New Roman" w:cs="Courier New" w:ascii="Courier New" w:hAnsi="Courier New"/>
            <w:color w:val="000000"/>
            <w:sz w:val="20"/>
            <w:szCs w:val="20"/>
            <w:lang w:val="en-US" w:eastAsia="en-IN"/>
          </w:rPr>
          <w:delText>generated</w:delText>
        </w:r>
      </w:del>
      <w:r>
        <w:rPr>
          <w:rFonts w:eastAsia="Times New Roman" w:cs="Courier New" w:ascii="Courier New" w:hAnsi="Courier New"/>
          <w:color w:val="000000"/>
          <w:sz w:val="20"/>
          <w:szCs w:val="20"/>
          <w:lang w:val="en-US" w:eastAsia="en-IN"/>
        </w:rPr>
        <w:t xml:space="preserve"> the data packet calculates the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$IRI$</w:t>
      </w:r>
      <w:r>
        <w:rPr>
          <w:rFonts w:eastAsia="Times New Roman" w:cs="Courier New" w:ascii="Courier New" w:hAnsi="Courier New"/>
          <w:color w:val="000000"/>
          <w:sz w:val="20"/>
          <w:szCs w:val="20"/>
          <w:lang w:val="en-US" w:eastAsia="en-IN"/>
        </w:rPr>
        <w:t xml:space="preserve"> (intersection relay index) when the following two conditions are satisfied</w:t>
      </w:r>
      <w:ins w:id="419" w:author="Editor03" w:date="2021-07-17T15:18:00Z">
        <w:r>
          <w:rPr>
            <w:rFonts w:eastAsia="Times New Roman" w:cs="Courier New" w:ascii="Courier New" w:hAnsi="Courier New"/>
            <w:color w:val="000000"/>
            <w:sz w:val="20"/>
            <w:szCs w:val="20"/>
            <w:lang w:val="en-US" w:eastAsia="en-IN"/>
          </w:rPr>
          <w:t>:</w:t>
        </w:r>
      </w:ins>
      <w:del w:id="420" w:author="Editor03" w:date="2021-07-17T15:18:00Z">
        <w:r>
          <w:rPr>
            <w:rFonts w:eastAsia="Times New Roman" w:cs="Courier New" w:ascii="Courier New" w:hAnsi="Courier New"/>
            <w:color w:val="000000"/>
            <w:sz w:val="20"/>
            <w:szCs w:val="20"/>
            <w:lang w:val="en-US" w:eastAsia="en-IN"/>
          </w:rPr>
          <w:delText>.</w:delText>
        </w:r>
      </w:del>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A street intersection node is closer to the destination node than the source node or the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\item</w:t>
      </w:r>
      <w:r>
        <w:rPr>
          <w:rFonts w:eastAsia="Times New Roman" w:cs="Courier New" w:ascii="Courier New" w:hAnsi="Courier New"/>
          <w:color w:val="000000"/>
          <w:sz w:val="20"/>
          <w:szCs w:val="20"/>
          <w:lang w:val="en-US" w:eastAsia="en-IN"/>
        </w:rPr>
        <w:t xml:space="preserve"> There is a street intersection node on an intersection adjacent to the road where the source node and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exist.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following procedures </w:t>
      </w:r>
      <w:ins w:id="421" w:author="Editor03" w:date="2021-07-17T15:18:00Z">
        <w:r>
          <w:rPr>
            <w:rFonts w:eastAsia="Times New Roman" w:cs="Courier New" w:ascii="Courier New" w:hAnsi="Courier New"/>
            <w:color w:val="000000"/>
            <w:sz w:val="20"/>
            <w:szCs w:val="20"/>
            <w:lang w:val="en-US" w:eastAsia="en-IN"/>
          </w:rPr>
          <w:t>calculate</w:t>
        </w:r>
      </w:ins>
      <w:del w:id="422" w:author="Editor03" w:date="2021-07-17T15:18:00Z">
        <w:r>
          <w:rPr>
            <w:rFonts w:eastAsia="Times New Roman" w:cs="Courier New" w:ascii="Courier New" w:hAnsi="Courier New"/>
            <w:color w:val="000000"/>
            <w:sz w:val="20"/>
            <w:szCs w:val="20"/>
            <w:lang w:val="en-US" w:eastAsia="en-IN"/>
          </w:rPr>
          <w:delText>calculates</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$IRI$</w:t>
      </w:r>
      <w:ins w:id="423" w:author="Editor03" w:date="2021-07-17T15:18:00Z">
        <w:r>
          <w:rPr>
            <w:rFonts w:eastAsia="Times New Roman" w:cs="Courier New" w:ascii="Courier New" w:hAnsi="Courier New"/>
            <w:color w:val="000000"/>
            <w:sz w:val="20"/>
            <w:szCs w:val="20"/>
            <w:lang w:val="en-US" w:eastAsia="en-IN"/>
          </w:rPr>
          <w:t>,</w:t>
        </w:r>
      </w:ins>
      <w:r>
        <w:rPr>
          <w:rFonts w:eastAsia="Times New Roman" w:cs="Courier New" w:ascii="Courier New" w:hAnsi="Courier New"/>
          <w:color w:val="000000"/>
          <w:sz w:val="20"/>
          <w:szCs w:val="20"/>
          <w:lang w:val="en-US" w:eastAsia="en-IN"/>
        </w:rPr>
        <w:t xml:space="preserve"> </w:t>
      </w:r>
      <w:ins w:id="424" w:author="Editor03" w:date="2021-07-17T15:18:00Z">
        <w:r>
          <w:rPr>
            <w:rFonts w:eastAsia="Times New Roman" w:cs="Courier New" w:ascii="Courier New" w:hAnsi="Courier New"/>
            <w:color w:val="000000"/>
            <w:sz w:val="20"/>
            <w:szCs w:val="20"/>
            <w:lang w:val="en-US" w:eastAsia="en-IN"/>
          </w:rPr>
          <w:t>which</w:t>
        </w:r>
      </w:ins>
      <w:del w:id="425" w:author="Editor03" w:date="2021-07-17T15:18:00Z">
        <w:r>
          <w:rPr>
            <w:rFonts w:eastAsia="Times New Roman" w:cs="Courier New" w:ascii="Courier New" w:hAnsi="Courier New"/>
            <w:color w:val="000000"/>
            <w:sz w:val="20"/>
            <w:szCs w:val="20"/>
            <w:lang w:val="en-US" w:eastAsia="en-IN"/>
          </w:rPr>
          <w:delText>that</w:delText>
        </w:r>
      </w:del>
      <w:r>
        <w:rPr>
          <w:rFonts w:eastAsia="Times New Roman" w:cs="Courier New" w:ascii="Courier New" w:hAnsi="Courier New"/>
          <w:color w:val="000000"/>
          <w:sz w:val="20"/>
          <w:szCs w:val="20"/>
          <w:lang w:val="en-US" w:eastAsia="en-IN"/>
        </w:rPr>
        <w:t xml:space="preserve"> gives priority to  the street intersection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\textbf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Step1</w:t>
      </w:r>
      <w:r>
        <w:rPr>
          <w:rFonts w:eastAsia="Times New Roman" w:cs="Courier New" w:ascii="Courier New" w:hAnsi="Courier New"/>
          <w:color w:val="000000"/>
          <w:sz w:val="20"/>
          <w:szCs w:val="20"/>
          <w:lang w:val="en-US" w:eastAsia="en-IN"/>
        </w:rPr>
        <w:t>: Selection of the closest road segment.}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To calculate </w:t>
      </w:r>
      <w:r>
        <w:rPr>
          <w:rFonts w:eastAsia="Times New Roman" w:cs="Courier New" w:ascii="Courier New" w:hAnsi="Courier New"/>
          <w:color w:val="008000"/>
          <w:sz w:val="20"/>
          <w:szCs w:val="20"/>
          <w:lang w:val="en-US" w:eastAsia="en-IN"/>
        </w:rPr>
        <w:t>$IRI$</w:t>
      </w:r>
      <w:r>
        <w:rPr>
          <w:rFonts w:eastAsia="Times New Roman" w:cs="Courier New" w:ascii="Courier New" w:hAnsi="Courier New"/>
          <w:color w:val="000000"/>
          <w:sz w:val="20"/>
          <w:szCs w:val="20"/>
          <w:lang w:val="en-US" w:eastAsia="en-IN"/>
        </w:rPr>
        <w:t xml:space="preserve">, the transmitting node (relay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or the source node) selects one of the road segments closest to the destination node among the road segments where relay candidate nodes exist.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426" w:author="Editor03" w:date="2021-07-17T15:18:00Z">
        <w:r>
          <w:rPr>
            <w:rFonts w:eastAsia="Times New Roman" w:cs="Courier New" w:ascii="Courier New" w:hAnsi="Courier New"/>
            <w:color w:val="000000"/>
            <w:sz w:val="20"/>
            <w:szCs w:val="20"/>
            <w:lang w:val="en-US" w:eastAsia="en-IN"/>
          </w:rPr>
          <w:t>The center coordinate of each road segment was used to</w:t>
        </w:r>
      </w:ins>
      <w:del w:id="427" w:author="Editor03" w:date="2021-07-17T15:18:00Z">
        <w:r>
          <w:rPr>
            <w:rFonts w:eastAsia="Times New Roman" w:cs="Courier New" w:ascii="Courier New" w:hAnsi="Courier New"/>
            <w:color w:val="000000"/>
            <w:sz w:val="20"/>
            <w:szCs w:val="20"/>
            <w:lang w:val="en-US" w:eastAsia="en-IN"/>
          </w:rPr>
          <w:delText>To</w:delText>
        </w:r>
      </w:del>
      <w:r>
        <w:rPr>
          <w:rFonts w:eastAsia="Times New Roman" w:cs="Courier New" w:ascii="Courier New" w:hAnsi="Courier New"/>
          <w:color w:val="000000"/>
          <w:sz w:val="20"/>
          <w:szCs w:val="20"/>
          <w:lang w:val="en-US" w:eastAsia="en-IN"/>
        </w:rPr>
        <w:t xml:space="preserve"> calculate the distance between the destination node and </w:t>
      </w:r>
      <w:del w:id="428" w:author="Editor03" w:date="2021-07-17T15:18:00Z">
        <w:r>
          <w:rPr>
            <w:rFonts w:eastAsia="Times New Roman" w:cs="Courier New" w:ascii="Courier New" w:hAnsi="Courier New"/>
            <w:color w:val="000000"/>
            <w:sz w:val="20"/>
            <w:szCs w:val="20"/>
            <w:lang w:val="en-US" w:eastAsia="en-IN"/>
          </w:rPr>
          <w:delText xml:space="preserve">the road segment, the center coordinate of each </w:delText>
        </w:r>
      </w:del>
      <w:r>
        <w:rPr>
          <w:rFonts w:eastAsia="Times New Roman" w:cs="Courier New" w:ascii="Courier New" w:hAnsi="Courier New"/>
          <w:color w:val="000000"/>
          <w:sz w:val="20"/>
          <w:szCs w:val="20"/>
          <w:lang w:val="en-US" w:eastAsia="en-IN"/>
        </w:rPr>
        <w:t>road segment</w:t>
      </w:r>
      <w:del w:id="429" w:author="Editor03" w:date="2021-07-17T15:18:00Z">
        <w:r>
          <w:rPr>
            <w:rFonts w:eastAsia="Times New Roman" w:cs="Courier New" w:ascii="Courier New" w:hAnsi="Courier New"/>
            <w:color w:val="000000"/>
            <w:sz w:val="20"/>
            <w:szCs w:val="20"/>
            <w:lang w:val="en-US" w:eastAsia="en-IN"/>
          </w:rPr>
          <w:delText xml:space="preserve"> is used</w:delText>
        </w:r>
      </w:del>
      <w:r>
        <w:rPr>
          <w:rFonts w:eastAsia="Times New Roman" w:cs="Courier New" w:ascii="Courier New" w:hAnsi="Courier New"/>
          <w:color w:val="000000"/>
          <w:sz w:val="20"/>
          <w:szCs w:val="20"/>
          <w:lang w:val="en-US" w:eastAsia="en-IN"/>
        </w:rPr>
        <w:t xml:space="preserve">. An example is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closest_road</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blue vehicle is the transmitting node, the yellow vehicles are the relay candidate nodes, the red vehicle is the destination node, and the green points are the center coordinates of each road segment. In this example, the road segment closest to the destination node is  enclosed by the </w:t>
      </w:r>
      <w:ins w:id="430" w:author="Editor03" w:date="2021-07-17T15:18:00Z">
        <w:r>
          <w:rPr>
            <w:rFonts w:eastAsia="Times New Roman" w:cs="Courier New" w:ascii="Courier New" w:hAnsi="Courier New"/>
            <w:color w:val="000000"/>
            <w:sz w:val="20"/>
            <w:szCs w:val="20"/>
            <w:lang w:val="en-US" w:eastAsia="en-IN"/>
          </w:rPr>
          <w:t>dashed blue</w:t>
        </w:r>
      </w:ins>
      <w:del w:id="431" w:author="Editor03" w:date="2021-07-17T15:18:00Z">
        <w:r>
          <w:rPr>
            <w:rFonts w:eastAsia="Times New Roman" w:cs="Courier New" w:ascii="Courier New" w:hAnsi="Courier New"/>
            <w:color w:val="000000"/>
            <w:sz w:val="20"/>
            <w:szCs w:val="20"/>
            <w:lang w:val="en-US" w:eastAsia="en-IN"/>
          </w:rPr>
          <w:delText>blue dashed</w:delText>
        </w:r>
      </w:del>
      <w:r>
        <w:rPr>
          <w:rFonts w:eastAsia="Times New Roman" w:cs="Courier New" w:ascii="Courier New" w:hAnsi="Courier New"/>
          <w:color w:val="000000"/>
          <w:sz w:val="20"/>
          <w:szCs w:val="20"/>
          <w:lang w:val="en-US" w:eastAsia="en-IN"/>
        </w:rPr>
        <w:t xml:space="preserve"> line in the 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closest_road</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{The closest road segment}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\label{fig:closest_road}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\textbf</w:t>
      </w:r>
      <w:r>
        <w:rPr>
          <w:rFonts w:eastAsia="Times New Roman" w:cs="Courier New" w:ascii="Courier New" w:hAnsi="Courier New"/>
          <w:color w:val="000000"/>
          <w:sz w:val="20"/>
          <w:szCs w:val="20"/>
          <w:lang w:val="en-US" w:eastAsia="en-IN"/>
        </w:rPr>
        <w:t>{Step 2: Calculation of the transmission probability in a selected road segment.}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step, the transmitting node calculates the packet reachability probability </w:t>
      </w:r>
      <w:r>
        <w:rPr>
          <w:rFonts w:eastAsia="Times New Roman" w:cs="Courier New" w:ascii="Courier New" w:hAnsi="Courier New"/>
          <w:color w:val="008000"/>
          <w:sz w:val="20"/>
          <w:szCs w:val="20"/>
          <w:lang w:val="en-US" w:eastAsia="en-IN"/>
        </w:rPr>
        <w:t>$R_p$</w:t>
      </w:r>
      <w:r>
        <w:rPr>
          <w:rFonts w:eastAsia="Times New Roman" w:cs="Courier New" w:ascii="Courier New" w:hAnsi="Courier New"/>
          <w:color w:val="000000"/>
          <w:sz w:val="20"/>
          <w:szCs w:val="20"/>
          <w:lang w:val="en-US" w:eastAsia="en-IN"/>
        </w:rPr>
        <w:t xml:space="preserve"> </w:t>
      </w:r>
      <w:ins w:id="432" w:author="Editor03" w:date="2021-07-17T15:18:00Z">
        <w:r>
          <w:rPr>
            <w:rFonts w:eastAsia="Times New Roman" w:cs="Courier New" w:ascii="Courier New" w:hAnsi="Courier New"/>
            <w:color w:val="000000"/>
            <w:sz w:val="20"/>
            <w:szCs w:val="20"/>
            <w:lang w:val="en-US" w:eastAsia="en-IN"/>
          </w:rPr>
          <w:t>such</w:t>
        </w:r>
      </w:ins>
      <w:del w:id="433" w:author="Editor03" w:date="2021-07-17T15:18:00Z">
        <w:r>
          <w:rPr>
            <w:rFonts w:eastAsia="Times New Roman" w:cs="Courier New" w:ascii="Courier New" w:hAnsi="Courier New"/>
            <w:color w:val="000000"/>
            <w:sz w:val="20"/>
            <w:szCs w:val="20"/>
            <w:lang w:val="en-US" w:eastAsia="en-IN"/>
          </w:rPr>
          <w:delText>with</w:delText>
        </w:r>
      </w:del>
      <w:r>
        <w:rPr>
          <w:rFonts w:eastAsia="Times New Roman" w:cs="Courier New" w:ascii="Courier New" w:hAnsi="Courier New"/>
          <w:color w:val="000000"/>
          <w:sz w:val="20"/>
          <w:szCs w:val="20"/>
          <w:lang w:val="en-US" w:eastAsia="en-IN"/>
        </w:rPr>
        <w:t xml:space="preserve"> that a packet reaches at least one relay candidate node located in the closest road segment calculated in Step 1, using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Rp</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label{Rp}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R_p = 1 - \prod_{p=1}^N (1 - r_{p}(t))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434" w:author="Editor03" w:date="2021-07-17T15:18:00Z">
        <w:r>
          <w:rPr>
            <w:rFonts w:eastAsia="Times New Roman" w:cs="Courier New" w:ascii="Courier New" w:hAnsi="Courier New"/>
            <w:color w:val="000000"/>
            <w:sz w:val="20"/>
            <w:szCs w:val="20"/>
            <w:lang w:val="en-US" w:eastAsia="en-IN"/>
          </w:rPr>
          <w:t>where</w:t>
        </w:r>
      </w:ins>
      <w:del w:id="435" w:author="Editor03" w:date="2021-07-17T15:18:00Z">
        <w:r>
          <w:rPr>
            <w:rFonts w:eastAsia="Times New Roman" w:cs="Courier New" w:ascii="Courier New" w:hAnsi="Courier New"/>
            <w:color w:val="000000"/>
            <w:sz w:val="20"/>
            <w:szCs w:val="20"/>
            <w:lang w:val="en-US" w:eastAsia="en-IN"/>
          </w:rPr>
          <w:delText>Where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$r_p(t)$</w:t>
      </w:r>
      <w:r>
        <w:rPr>
          <w:rFonts w:eastAsia="Times New Roman" w:cs="Courier New" w:ascii="Courier New" w:hAnsi="Courier New"/>
          <w:color w:val="000000"/>
          <w:sz w:val="20"/>
          <w:szCs w:val="20"/>
          <w:lang w:val="en-US" w:eastAsia="en-IN"/>
        </w:rPr>
        <w:t xml:space="preserve"> is the expected transmission probability of the relay candidate node </w:t>
      </w:r>
      <w:r>
        <w:rPr>
          <w:rFonts w:eastAsia="Times New Roman" w:cs="Courier New" w:ascii="Courier New" w:hAnsi="Courier New"/>
          <w:color w:val="008000"/>
          <w:sz w:val="20"/>
          <w:szCs w:val="20"/>
          <w:lang w:val="en-US" w:eastAsia="en-IN"/>
        </w:rPr>
        <w:t>$p$</w:t>
      </w:r>
      <w:r>
        <w:rPr>
          <w:rFonts w:eastAsia="Times New Roman" w:cs="Courier New" w:ascii="Courier New" w:hAnsi="Courier New"/>
          <w:color w:val="000000"/>
          <w:sz w:val="20"/>
          <w:szCs w:val="20"/>
          <w:lang w:val="en-US" w:eastAsia="en-IN"/>
        </w:rPr>
        <w:t xml:space="preserve"> (1 </w:t>
      </w:r>
      <w:r>
        <w:rPr>
          <w:rFonts w:eastAsia="Times New Roman" w:cs="Courier New" w:ascii="Courier New" w:hAnsi="Courier New"/>
          <w:color w:val="008000"/>
          <w:sz w:val="20"/>
          <w:szCs w:val="20"/>
          <w:lang w:val="en-US" w:eastAsia="en-IN"/>
        </w:rPr>
        <w:t>$\leq$</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$p$</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$\leq$</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$N$</w:t>
      </w:r>
      <w:r>
        <w:rPr>
          <w:rFonts w:eastAsia="Times New Roman" w:cs="Courier New" w:ascii="Courier New" w:hAnsi="Courier New"/>
          <w:color w:val="000000"/>
          <w:sz w:val="20"/>
          <w:szCs w:val="20"/>
          <w:lang w:val="en-US" w:eastAsia="en-IN"/>
        </w:rPr>
        <w:t xml:space="preserve">) in the road segment closest to the destination node.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$N$</w:t>
      </w:r>
      <w:r>
        <w:rPr>
          <w:rFonts w:eastAsia="Times New Roman" w:cs="Courier New" w:ascii="Courier New" w:hAnsi="Courier New"/>
          <w:color w:val="000000"/>
          <w:sz w:val="20"/>
          <w:szCs w:val="20"/>
          <w:lang w:val="en-US" w:eastAsia="en-IN"/>
        </w:rPr>
        <w:t xml:space="preserve"> represents the number of candidate nodes in the road segment closest to the destination node.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expected transmission probability </w:t>
      </w:r>
      <w:ins w:id="436" w:author="Editor03" w:date="2021-07-17T15:18:00Z">
        <w:r>
          <w:rPr>
            <w:rFonts w:eastAsia="Times New Roman" w:cs="Courier New" w:ascii="Courier New" w:hAnsi="Courier New"/>
            <w:color w:val="000000"/>
            <w:sz w:val="20"/>
            <w:szCs w:val="20"/>
            <w:lang w:val="en-US" w:eastAsia="en-IN"/>
          </w:rPr>
          <w:t>was</w:t>
        </w:r>
      </w:ins>
      <w:del w:id="437" w:author="Editor03" w:date="2021-07-17T15:18: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calculated using the same equation as in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trans</w:t>
      </w:r>
      <w:r>
        <w:rPr>
          <w:rFonts w:eastAsia="Times New Roman" w:cs="Courier New" w:ascii="Courier New" w:hAnsi="Courier New"/>
          <w:color w:val="000000"/>
          <w:sz w:val="20"/>
          <w:szCs w:val="20"/>
          <w:lang w:val="en-US" w:eastAsia="en-IN"/>
        </w:rPr>
        <w:t>-prediction}.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\textbf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Step3</w:t>
      </w:r>
      <w:r>
        <w:rPr>
          <w:rFonts w:eastAsia="Times New Roman" w:cs="Courier New" w:ascii="Courier New" w:hAnsi="Courier New"/>
          <w:color w:val="000000"/>
          <w:sz w:val="20"/>
          <w:szCs w:val="20"/>
          <w:lang w:val="en-US" w:eastAsia="en-IN"/>
        </w:rPr>
        <w:t xml:space="preserve">: Calculation of </w:t>
      </w:r>
      <w:r>
        <w:rPr>
          <w:rFonts w:eastAsia="Times New Roman" w:cs="Courier New" w:ascii="Courier New" w:hAnsi="Courier New"/>
          <w:color w:val="008000"/>
          <w:sz w:val="20"/>
          <w:szCs w:val="20"/>
          <w:lang w:val="en-US" w:eastAsia="en-IN"/>
        </w:rPr>
        <w:t>$IRI$</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Using the </w:t>
      </w:r>
      <w:r>
        <w:rPr>
          <w:rFonts w:eastAsia="Times New Roman" w:cs="Courier New" w:ascii="Courier New" w:hAnsi="Courier New"/>
          <w:color w:val="008000"/>
          <w:sz w:val="20"/>
          <w:szCs w:val="20"/>
          <w:lang w:val="en-US" w:eastAsia="en-IN"/>
        </w:rPr>
        <w:t>$R_p$</w:t>
      </w:r>
      <w:r>
        <w:rPr>
          <w:rFonts w:eastAsia="Times New Roman" w:cs="Courier New" w:ascii="Courier New" w:hAnsi="Courier New"/>
          <w:color w:val="000000"/>
          <w:sz w:val="20"/>
          <w:szCs w:val="20"/>
          <w:lang w:val="en-US" w:eastAsia="en-IN"/>
        </w:rPr>
        <w:t xml:space="preserve"> calculated in Step 2, the street </w:t>
      </w:r>
      <w:ins w:id="438" w:author="Editor03" w:date="2021-07-17T15:18:00Z">
        <w:r>
          <w:rPr>
            <w:rFonts w:eastAsia="Times New Roman" w:cs="Courier New" w:ascii="Courier New" w:hAnsi="Courier New"/>
            <w:color w:val="000000"/>
            <w:sz w:val="20"/>
            <w:szCs w:val="20"/>
            <w:lang w:val="en-US" w:eastAsia="en-IN"/>
          </w:rPr>
          <w:t>intersection relay</w:t>
        </w:r>
      </w:ins>
      <w:del w:id="439" w:author="Editor03" w:date="2021-07-17T15:18:00Z">
        <w:r>
          <w:rPr>
            <w:rFonts w:eastAsia="Times New Roman" w:cs="Courier New" w:ascii="Courier New" w:hAnsi="Courier New"/>
            <w:color w:val="000000"/>
            <w:sz w:val="20"/>
            <w:szCs w:val="20"/>
            <w:lang w:val="en-US" w:eastAsia="en-IN"/>
          </w:rPr>
          <w:delText>Intersection Relay</w:delText>
        </w:r>
      </w:del>
      <w:r>
        <w:rPr>
          <w:rFonts w:eastAsia="Times New Roman" w:cs="Courier New" w:ascii="Courier New" w:hAnsi="Courier New"/>
          <w:color w:val="000000"/>
          <w:sz w:val="20"/>
          <w:szCs w:val="20"/>
          <w:lang w:val="en-US" w:eastAsia="en-IN"/>
        </w:rPr>
        <w:t xml:space="preserve">  </w:t>
      </w:r>
      <w:ins w:id="440" w:author="Editor03" w:date="2021-07-17T15:18:00Z">
        <w:r>
          <w:rPr>
            <w:rFonts w:eastAsia="Times New Roman" w:cs="Courier New" w:ascii="Courier New" w:hAnsi="Courier New"/>
            <w:color w:val="000000"/>
            <w:sz w:val="20"/>
            <w:szCs w:val="20"/>
            <w:lang w:val="en-US" w:eastAsia="en-IN"/>
          </w:rPr>
          <w:t>index</w:t>
        </w:r>
      </w:ins>
      <w:del w:id="441" w:author="Editor03" w:date="2021-07-17T15:18:00Z">
        <w:r>
          <w:rPr>
            <w:rFonts w:eastAsia="Times New Roman" w:cs="Courier New" w:ascii="Courier New" w:hAnsi="Courier New"/>
            <w:color w:val="000000"/>
            <w:sz w:val="20"/>
            <w:szCs w:val="20"/>
            <w:lang w:val="en-US" w:eastAsia="en-IN"/>
          </w:rPr>
          <w:delText>Index</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$IRI$</w:t>
      </w:r>
      <w:r>
        <w:rPr>
          <w:rFonts w:eastAsia="Times New Roman" w:cs="Courier New" w:ascii="Courier New" w:hAnsi="Courier New"/>
          <w:color w:val="000000"/>
          <w:sz w:val="20"/>
          <w:szCs w:val="20"/>
          <w:lang w:val="en-US" w:eastAsia="en-IN"/>
        </w:rPr>
        <w:t xml:space="preserve"> is calculated using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IRI</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label{IRI}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IRI = \alpha\frac{90\left(\frac{\theta_I}{90}\right)^\frac{1}{{\gamma}}}{R_p}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442" w:author="Editor03" w:date="2021-07-17T15:18:00Z">
        <w:r>
          <w:rPr>
            <w:rFonts w:eastAsia="Times New Roman" w:cs="Courier New" w:ascii="Courier New" w:hAnsi="Courier New"/>
            <w:color w:val="000000"/>
            <w:sz w:val="20"/>
            <w:szCs w:val="20"/>
            <w:lang w:val="en-US" w:eastAsia="en-IN"/>
          </w:rPr>
          <w:t>where</w:t>
        </w:r>
      </w:ins>
      <w:del w:id="443" w:author="Editor03" w:date="2021-07-17T15:18:00Z">
        <w:r>
          <w:rPr>
            <w:rFonts w:eastAsia="Times New Roman" w:cs="Courier New" w:ascii="Courier New" w:hAnsi="Courier New"/>
            <w:color w:val="000000"/>
            <w:sz w:val="20"/>
            <w:szCs w:val="20"/>
            <w:lang w:val="en-US" w:eastAsia="en-IN"/>
          </w:rPr>
          <w:delText>Where,</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$\theta_I$</w:t>
      </w:r>
      <w:r>
        <w:rPr>
          <w:rFonts w:eastAsia="Times New Roman" w:cs="Courier New" w:ascii="Courier New" w:hAnsi="Courier New"/>
          <w:color w:val="000000"/>
          <w:sz w:val="20"/>
          <w:szCs w:val="20"/>
          <w:lang w:val="en-US" w:eastAsia="en-IN"/>
        </w:rPr>
        <w:t xml:space="preserve"> is the angle between the lines connecting the transmitting node </w:t>
      </w:r>
      <w:ins w:id="444" w:author="Editor03" w:date="2021-07-17T15:18:00Z">
        <w:r>
          <w:rPr>
            <w:rFonts w:eastAsia="Times New Roman" w:cs="Courier New" w:ascii="Courier New" w:hAnsi="Courier New"/>
            <w:color w:val="000000"/>
            <w:sz w:val="20"/>
            <w:szCs w:val="20"/>
            <w:lang w:val="en-US" w:eastAsia="en-IN"/>
          </w:rPr>
          <w:t>to</w:t>
        </w:r>
      </w:ins>
      <w:del w:id="445" w:author="Editor03" w:date="2021-07-17T15:18:00Z">
        <w:r>
          <w:rPr>
            <w:rFonts w:eastAsia="Times New Roman" w:cs="Courier New" w:ascii="Courier New" w:hAnsi="Courier New"/>
            <w:color w:val="000000"/>
            <w:sz w:val="20"/>
            <w:szCs w:val="20"/>
            <w:lang w:val="en-US" w:eastAsia="en-IN"/>
          </w:rPr>
          <w:delText>with</w:delText>
        </w:r>
      </w:del>
      <w:r>
        <w:rPr>
          <w:rFonts w:eastAsia="Times New Roman" w:cs="Courier New" w:ascii="Courier New" w:hAnsi="Courier New"/>
          <w:color w:val="000000"/>
          <w:sz w:val="20"/>
          <w:szCs w:val="20"/>
          <w:lang w:val="en-US" w:eastAsia="en-IN"/>
        </w:rPr>
        <w:t xml:space="preserve"> the destination node and  connecting the transmitting node and the intersection node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intersection_angle</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w:t>
      </w:r>
      <w:r>
        <w:rPr>
          <w:rFonts w:eastAsia="Times New Roman" w:cs="Courier New" w:ascii="Courier New" w:hAnsi="Courier New"/>
          <w:color w:val="008000"/>
          <w:sz w:val="20"/>
          <w:szCs w:val="20"/>
          <w:lang w:val="en-US" w:eastAsia="en-IN"/>
        </w:rPr>
        <w:t>$\theta_I$</w:t>
      </w:r>
      <w:r>
        <w:rPr>
          <w:rFonts w:eastAsia="Times New Roman" w:cs="Courier New" w:ascii="Courier New" w:hAnsi="Courier New"/>
          <w:color w:val="000000"/>
          <w:sz w:val="20"/>
          <w:szCs w:val="20"/>
          <w:lang w:val="en-US" w:eastAsia="en-IN"/>
        </w:rPr>
        <w:t xml:space="preserve">  increases and </w:t>
      </w:r>
      <w:r>
        <w:rPr>
          <w:rFonts w:eastAsia="Times New Roman" w:cs="Courier New" w:ascii="Courier New" w:hAnsi="Courier New"/>
          <w:color w:val="008000"/>
          <w:sz w:val="20"/>
          <w:szCs w:val="20"/>
          <w:lang w:val="en-US" w:eastAsia="en-IN"/>
        </w:rPr>
        <w:t>$R_p$</w:t>
      </w:r>
      <w:r>
        <w:rPr>
          <w:rFonts w:eastAsia="Times New Roman" w:cs="Courier New" w:ascii="Courier New" w:hAnsi="Courier New"/>
          <w:color w:val="000000"/>
          <w:sz w:val="20"/>
          <w:szCs w:val="20"/>
          <w:lang w:val="en-US" w:eastAsia="en-IN"/>
        </w:rPr>
        <w:t xml:space="preserve"> decreases.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w:t>
      </w:r>
      <w:r>
        <w:rPr>
          <w:rFonts w:eastAsia="Times New Roman" w:cs="Courier New" w:ascii="Courier New" w:hAnsi="Courier New"/>
          <w:color w:val="008000"/>
          <w:sz w:val="20"/>
          <w:szCs w:val="20"/>
          <w:lang w:val="en-US" w:eastAsia="en-IN"/>
        </w:rPr>
        <w:t>$IRI$</w:t>
      </w:r>
      <w:r>
        <w:rPr>
          <w:rFonts w:eastAsia="Times New Roman" w:cs="Courier New" w:ascii="Courier New" w:hAnsi="Courier New"/>
          <w:color w:val="000000"/>
          <w:sz w:val="20"/>
          <w:szCs w:val="20"/>
          <w:lang w:val="en-US" w:eastAsia="en-IN"/>
        </w:rPr>
        <w:t xml:space="preserve"> increases, the transmitting node selects the intersection node as </w:t>
      </w:r>
      <w:ins w:id="446" w:author="Editor03" w:date="2021-07-17T15:18:00Z">
        <w:r>
          <w:rPr>
            <w:rFonts w:eastAsia="Times New Roman" w:cs="Courier New" w:ascii="Courier New" w:hAnsi="Courier New"/>
            <w:color w:val="000000"/>
            <w:sz w:val="20"/>
            <w:szCs w:val="20"/>
            <w:lang w:val="en-US" w:eastAsia="en-IN"/>
          </w:rPr>
          <w:t>a</w:t>
        </w:r>
      </w:ins>
      <w:del w:id="447" w:author="Editor03" w:date="2021-07-17T15:18:00Z">
        <w:r>
          <w:rPr>
            <w:rFonts w:eastAsia="Times New Roman" w:cs="Courier New" w:ascii="Courier New" w:hAnsi="Courier New"/>
            <w:color w:val="000000"/>
            <w:sz w:val="20"/>
            <w:szCs w:val="20"/>
            <w:lang w:val="en-US" w:eastAsia="en-IN"/>
          </w:rPr>
          <w:delText>the</w:delText>
        </w:r>
      </w:del>
      <w:r>
        <w:rPr>
          <w:rFonts w:eastAsia="Times New Roman" w:cs="Courier New" w:ascii="Courier New" w:hAnsi="Courier New"/>
          <w:color w:val="000000"/>
          <w:sz w:val="20"/>
          <w:szCs w:val="20"/>
          <w:lang w:val="en-US" w:eastAsia="en-IN"/>
        </w:rPr>
        <w:t xml:space="preserve"> relay node with a higher probability. The detailed operation of </w:t>
      </w:r>
      <w:del w:id="448"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relay node selection is described in </w:t>
      </w:r>
      <w:r>
        <w:rPr>
          <w:rFonts w:eastAsia="Times New Roman" w:cs="Courier New" w:ascii="Courier New" w:hAnsi="Courier New"/>
          <w:color w:val="800000"/>
          <w:sz w:val="20"/>
          <w:szCs w:val="20"/>
          <w:lang w:val="en-US" w:eastAsia="en-IN"/>
        </w:rPr>
        <w:t>\mbox</w:t>
      </w:r>
      <w:r>
        <w:rPr>
          <w:rFonts w:eastAsia="Times New Roman" w:cs="Courier New" w:ascii="Courier New" w:hAnsi="Courier New"/>
          <w:color w:val="000000"/>
          <w:sz w:val="20"/>
          <w:szCs w:val="20"/>
          <w:lang w:val="en-US" w:eastAsia="en-IN"/>
        </w:rPr>
        <w:t xml:space="preserve">{Section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{priority}}.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We also add a gamma correction to prevent the intersection node from being given too much priority when </w:t>
      </w:r>
      <w:r>
        <w:rPr>
          <w:rFonts w:eastAsia="Times New Roman" w:cs="Courier New" w:ascii="Courier New" w:hAnsi="Courier New"/>
          <w:color w:val="008000"/>
          <w:sz w:val="20"/>
          <w:szCs w:val="20"/>
          <w:lang w:val="en-US" w:eastAsia="en-IN"/>
        </w:rPr>
        <w:t>$\theta_I$</w:t>
      </w:r>
      <w:r>
        <w:rPr>
          <w:rFonts w:eastAsia="Times New Roman" w:cs="Courier New" w:ascii="Courier New" w:hAnsi="Courier New"/>
          <w:color w:val="000000"/>
          <w:sz w:val="20"/>
          <w:szCs w:val="20"/>
          <w:lang w:val="en-US" w:eastAsia="en-IN"/>
        </w:rPr>
        <w:t xml:space="preserve"> is small.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ins w:id="449" w:author="Editor03" w:date="2021-07-17T15:18:00Z">
        <w:r>
          <w:rPr>
            <w:rFonts w:eastAsia="Times New Roman" w:cs="Courier New" w:ascii="Courier New" w:hAnsi="Courier New"/>
            <w:color w:val="008000"/>
            <w:sz w:val="20"/>
            <w:szCs w:val="20"/>
            <w:lang w:val="en-US" w:eastAsia="en-IN"/>
          </w:rPr>
          <w:t xml:space="preserve">where </w:t>
        </w:r>
      </w:ins>
      <w:r>
        <w:rPr>
          <w:rFonts w:eastAsia="Times New Roman" w:cs="Courier New" w:ascii="Courier New" w:hAnsi="Courier New"/>
          <w:color w:val="008000"/>
          <w:sz w:val="20"/>
          <w:szCs w:val="20"/>
          <w:lang w:val="en-US" w:eastAsia="en-IN"/>
        </w:rPr>
        <w:t>$\gamma$</w:t>
      </w:r>
      <w:r>
        <w:rPr>
          <w:rFonts w:eastAsia="Times New Roman" w:cs="Courier New" w:ascii="Courier New" w:hAnsi="Courier New"/>
          <w:color w:val="000000"/>
          <w:sz w:val="20"/>
          <w:szCs w:val="20"/>
          <w:lang w:val="en-US" w:eastAsia="en-IN"/>
        </w:rPr>
        <w:t xml:space="preserve"> is the </w:t>
      </w:r>
      <w:ins w:id="450" w:author="Editor03" w:date="2021-07-17T15:18:00Z">
        <w:r>
          <w:rPr>
            <w:rFonts w:eastAsia="Times New Roman" w:cs="Courier New" w:ascii="Courier New" w:hAnsi="Courier New"/>
            <w:color w:val="000000"/>
            <w:sz w:val="20"/>
            <w:szCs w:val="20"/>
            <w:lang w:val="en-US" w:eastAsia="en-IN"/>
          </w:rPr>
          <w:t>gamma correction</w:t>
        </w:r>
      </w:ins>
      <w:del w:id="451" w:author="Editor03" w:date="2021-07-17T15:18:00Z">
        <w:r>
          <w:rPr>
            <w:rFonts w:eastAsia="Times New Roman" w:cs="Courier New" w:ascii="Courier New" w:hAnsi="Courier New"/>
            <w:color w:val="000000"/>
            <w:sz w:val="20"/>
            <w:szCs w:val="20"/>
            <w:lang w:val="en-US" w:eastAsia="en-IN"/>
          </w:rPr>
          <w:delText>gamma-correction</w:delText>
        </w:r>
      </w:del>
      <w:r>
        <w:rPr>
          <w:rFonts w:eastAsia="Times New Roman" w:cs="Courier New" w:ascii="Courier New" w:hAnsi="Courier New"/>
          <w:color w:val="000000"/>
          <w:sz w:val="20"/>
          <w:szCs w:val="20"/>
          <w:lang w:val="en-US" w:eastAsia="en-IN"/>
        </w:rPr>
        <w:t xml:space="preserve">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Intersection_angle</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{The Intersection node angle}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\label{fig:intersection_angle}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w:t>
      </w:r>
      <w:r>
        <w:rPr>
          <w:rFonts w:eastAsia="Times New Roman" w:cs="Courier New" w:ascii="Courier New" w:hAnsi="Courier New"/>
          <w:b/>
          <w:bCs/>
          <w:color w:val="0000CC"/>
          <w:sz w:val="20"/>
          <w:szCs w:val="20"/>
          <w:u w:val="single"/>
          <w:lang w:val="en-US" w:eastAsia="en-IN"/>
        </w:rPr>
        <w:t>Neighbor</w:t>
      </w:r>
      <w:r>
        <w:rPr>
          <w:rFonts w:eastAsia="Times New Roman" w:cs="Courier New" w:ascii="Courier New" w:hAnsi="Courier New"/>
          <w:b/>
          <w:bCs/>
          <w:color w:val="0000CC"/>
          <w:sz w:val="20"/>
          <w:szCs w:val="20"/>
          <w:lang w:val="en-US" w:eastAsia="en-IN"/>
        </w:rPr>
        <w:t xml:space="preserve"> status prediction algorithm}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\label{neighbor_status}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most geographic routing protocols, each node obtains the location information of its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nodes from the  information in </w:t>
      </w:r>
      <w:ins w:id="452"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 xml:space="preserve">hello packets sent by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However, the information in a hello packet may become outdated if the hello packet cannot be received or </w:t>
      </w:r>
      <w:ins w:id="453" w:author="Editor03" w:date="2021-07-17T15:18:00Z">
        <w:r>
          <w:rPr>
            <w:rFonts w:eastAsia="Times New Roman" w:cs="Courier New" w:ascii="Courier New" w:hAnsi="Courier New"/>
            <w:color w:val="000000"/>
            <w:sz w:val="20"/>
            <w:szCs w:val="20"/>
            <w:lang w:val="en-US" w:eastAsia="en-IN"/>
          </w:rPr>
          <w:t xml:space="preserve">if </w:t>
        </w:r>
      </w:ins>
      <w:r>
        <w:rPr>
          <w:rFonts w:eastAsia="Times New Roman" w:cs="Courier New" w:ascii="Courier New" w:hAnsi="Courier New"/>
          <w:color w:val="000000"/>
          <w:sz w:val="20"/>
          <w:szCs w:val="20"/>
          <w:lang w:val="en-US" w:eastAsia="en-IN"/>
        </w:rPr>
        <w:t>the transmission interval is long.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Therefore, 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status prediction precisely identifies which roads or intersections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vehicles exist.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status prediction algorithm improves the accuracy of the priority calculation of street intersection nodes and can remove the broken link nodes from the relay candidate nodes. This algorithm can be divided into two steps: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\subsubsection{Position prediction algorithm}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transmitting node predicts the position of its </w:t>
      </w:r>
      <w:ins w:id="454" w:author="Editor03" w:date="2021-07-17T15:18:00Z">
        <w:r>
          <w:rPr>
            <w:rFonts w:eastAsia="Times New Roman" w:cs="Courier New" w:ascii="Courier New" w:hAnsi="Courier New"/>
            <w:color w:val="000000"/>
            <w:sz w:val="20"/>
            <w:szCs w:val="20"/>
            <w:lang w:val="en-US" w:eastAsia="en-IN"/>
          </w:rPr>
          <w:t>selected</w:t>
        </w:r>
      </w:ins>
      <w:del w:id="455" w:author="Editor03" w:date="2021-07-17T15:18:00Z">
        <w:r>
          <w:rPr>
            <w:rFonts w:eastAsia="Times New Roman" w:cs="Courier New" w:ascii="Courier New" w:hAnsi="Courier New"/>
            <w:color w:val="000000"/>
            <w:sz w:val="20"/>
            <w:szCs w:val="20"/>
            <w:lang w:val="en-US" w:eastAsia="en-IN"/>
          </w:rPr>
          <w:delText>selecting</w:delText>
        </w:r>
      </w:del>
      <w:r>
        <w:rPr>
          <w:rFonts w:eastAsia="Times New Roman" w:cs="Courier New" w:ascii="Courier New" w:hAnsi="Courier New"/>
          <w:color w:val="000000"/>
          <w:sz w:val="20"/>
          <w:szCs w:val="20"/>
          <w:lang w:val="en-US" w:eastAsia="en-IN"/>
        </w:rPr>
        <w:t xml:space="preserve"> candidate  node based on the information in the candidate node's hello</w:t>
      </w:r>
      <w:ins w:id="456" w:author="Editor03" w:date="2021-07-17T15:18:00Z">
        <w:r>
          <w:rPr>
            <w:rFonts w:eastAsia="Times New Roman" w:cs="Courier New" w:ascii="Courier New" w:hAnsi="Courier New"/>
            <w:color w:val="000000"/>
            <w:sz w:val="20"/>
            <w:szCs w:val="20"/>
            <w:lang w:val="en-US" w:eastAsia="en-IN"/>
          </w:rPr>
          <w:t>.</w:t>
        </w:r>
      </w:ins>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packets.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predicted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node</w:t>
      </w:r>
      <w:del w:id="457" w:author="Editor03" w:date="2021-07-17T15:18:00Z">
        <w:r>
          <w:rPr>
            <w:rFonts w:eastAsia="Times New Roman" w:cs="Courier New" w:ascii="Courier New" w:hAnsi="Courier New"/>
            <w:color w:val="000000"/>
            <w:sz w:val="20"/>
            <w:szCs w:val="20"/>
            <w:lang w:val="en-US" w:eastAsia="en-IN"/>
          </w:rPr>
          <w:delText>'s</w:delText>
        </w:r>
      </w:del>
      <w:r>
        <w:rPr>
          <w:rFonts w:eastAsia="Times New Roman" w:cs="Courier New" w:ascii="Courier New" w:hAnsi="Courier New"/>
          <w:color w:val="000000"/>
          <w:sz w:val="20"/>
          <w:szCs w:val="20"/>
          <w:lang w:val="en-US" w:eastAsia="en-IN"/>
        </w:rPr>
        <w:t xml:space="preserve"> coordinates </w:t>
      </w:r>
      <w:r>
        <w:rPr>
          <w:rFonts w:eastAsia="Times New Roman" w:cs="Courier New" w:ascii="Courier New" w:hAnsi="Courier New"/>
          <w:color w:val="008000"/>
          <w:sz w:val="20"/>
          <w:szCs w:val="20"/>
          <w:lang w:val="en-US" w:eastAsia="en-IN"/>
        </w:rPr>
        <w:t>$x'$</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8000"/>
          <w:sz w:val="20"/>
          <w:szCs w:val="20"/>
          <w:lang w:val="en-US" w:eastAsia="en-IN"/>
        </w:rPr>
        <w:t>$y'$</w:t>
      </w:r>
      <w:r>
        <w:rPr>
          <w:rFonts w:eastAsia="Times New Roman" w:cs="Courier New" w:ascii="Courier New" w:hAnsi="Courier New"/>
          <w:color w:val="000000"/>
          <w:sz w:val="20"/>
          <w:szCs w:val="20"/>
          <w:lang w:val="en-US" w:eastAsia="en-IN"/>
        </w:rPr>
        <w:t xml:space="preserve"> are calculated </w:t>
      </w:r>
      <w:ins w:id="458" w:author="Editor03" w:date="2021-07-17T15:18:00Z">
        <w:r>
          <w:rPr>
            <w:rFonts w:eastAsia="Times New Roman" w:cs="Courier New" w:ascii="Courier New" w:hAnsi="Courier New"/>
            <w:color w:val="000000"/>
            <w:sz w:val="20"/>
            <w:szCs w:val="20"/>
            <w:lang w:val="en-US" w:eastAsia="en-IN"/>
          </w:rPr>
          <w:t>using</w:t>
        </w:r>
      </w:ins>
      <w:del w:id="459" w:author="Editor03" w:date="2021-07-17T15:18:00Z">
        <w:r>
          <w:rPr>
            <w:rFonts w:eastAsia="Times New Roman" w:cs="Courier New" w:ascii="Courier New" w:hAnsi="Courier New"/>
            <w:color w:val="000000"/>
            <w:sz w:val="20"/>
            <w:szCs w:val="20"/>
            <w:lang w:val="en-US" w:eastAsia="en-IN"/>
          </w:rPr>
          <w:delText>by</w:delText>
        </w:r>
      </w:del>
      <w:r>
        <w:rPr>
          <w:rFonts w:eastAsia="Times New Roman" w:cs="Courier New" w:ascii="Courier New" w:hAnsi="Courier New"/>
          <w:color w:val="000000"/>
          <w:sz w:val="20"/>
          <w:szCs w:val="20"/>
          <w:lang w:val="en-US" w:eastAsia="en-IN"/>
        </w:rPr>
        <w:t xml:space="preserve">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{position-prediction}.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label{position-prediction}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\begin{cases}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x' = x + \left\{v(t-t_l) + \frac{1}{2}a(t-t_l)^2\right\}cos\theta,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y' = y + \left\{v(t-t_l) + \frac{1}{2}a(t-t_l)^2\right\}sin\theta,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\end{cases}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equation, </w:t>
      </w:r>
      <w:r>
        <w:rPr>
          <w:rFonts w:eastAsia="Times New Roman" w:cs="Courier New" w:ascii="Courier New" w:hAnsi="Courier New"/>
          <w:color w:val="008000"/>
          <w:sz w:val="20"/>
          <w:szCs w:val="20"/>
          <w:lang w:val="en-US" w:eastAsia="en-IN"/>
        </w:rPr>
        <w:t>$a$</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$v$</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8000"/>
          <w:sz w:val="20"/>
          <w:szCs w:val="20"/>
          <w:lang w:val="en-US" w:eastAsia="en-IN"/>
        </w:rPr>
        <w:t>$\theta$</w:t>
      </w:r>
      <w:r>
        <w:rPr>
          <w:rFonts w:eastAsia="Times New Roman" w:cs="Courier New" w:ascii="Courier New" w:hAnsi="Courier New"/>
          <w:color w:val="000000"/>
          <w:sz w:val="20"/>
          <w:szCs w:val="20"/>
          <w:lang w:val="en-US" w:eastAsia="en-IN"/>
        </w:rPr>
        <w:t xml:space="preserve"> are the information in the hello packet received by the transmitting node at </w:t>
      </w:r>
      <w:del w:id="460"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 xml:space="preserve">time </w:t>
      </w:r>
      <w:r>
        <w:rPr>
          <w:rFonts w:eastAsia="Times New Roman" w:cs="Courier New" w:ascii="Courier New" w:hAnsi="Courier New"/>
          <w:color w:val="008000"/>
          <w:sz w:val="20"/>
          <w:szCs w:val="20"/>
          <w:lang w:val="en-US" w:eastAsia="en-IN"/>
        </w:rPr>
        <w:t>$t_l$</w:t>
      </w:r>
      <w:r>
        <w:rPr>
          <w:rFonts w:eastAsia="Times New Roman" w:cs="Courier New" w:ascii="Courier New" w:hAnsi="Courier New"/>
          <w:color w:val="000000"/>
          <w:sz w:val="20"/>
          <w:szCs w:val="20"/>
          <w:lang w:val="en-US" w:eastAsia="en-IN"/>
        </w:rPr>
        <w:t xml:space="preserve"> . </w:t>
      </w:r>
      <w:ins w:id="461" w:author="Editor03" w:date="2021-07-17T15:18:00Z">
        <w:r>
          <w:rPr>
            <w:rFonts w:eastAsia="Times New Roman" w:cs="Courier New" w:ascii="Courier New" w:hAnsi="Courier New"/>
            <w:color w:val="008000"/>
            <w:sz w:val="20"/>
            <w:szCs w:val="20"/>
            <w:lang w:val="en-US" w:eastAsia="en-IN"/>
          </w:rPr>
          <w:t xml:space="preserve">where </w:t>
        </w:r>
      </w:ins>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 xml:space="preserve"> </w:t>
      </w:r>
      <w:ins w:id="462" w:author="Editor03" w:date="2021-07-17T15:18:00Z">
        <w:r>
          <w:rPr>
            <w:rFonts w:eastAsia="Times New Roman" w:cs="Courier New" w:ascii="Courier New" w:hAnsi="Courier New"/>
            <w:color w:val="000000"/>
            <w:sz w:val="20"/>
            <w:szCs w:val="20"/>
            <w:lang w:val="en-US" w:eastAsia="en-IN"/>
          </w:rPr>
          <w:t>denotes</w:t>
        </w:r>
      </w:ins>
      <w:del w:id="463" w:author="Editor03" w:date="2021-07-17T15:18: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the current time.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\subsubsection{Prediction of broken links}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transmitting node estimates the distance between itself and its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 using the predicted position information and predicts the broken link node before transmitting the data packet. The transmitting node removes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from the relay candidate nodes if the following condition is satisfied</w:t>
      </w:r>
      <w:ins w:id="464" w:author="Editor03" w:date="2021-07-17T15:18:00Z">
        <w:r>
          <w:rPr>
            <w:rFonts w:eastAsia="Times New Roman" w:cs="Courier New" w:ascii="Courier New" w:hAnsi="Courier New"/>
            <w:color w:val="000000"/>
            <w:sz w:val="20"/>
            <w:szCs w:val="20"/>
            <w:lang w:val="en-US" w:eastAsia="en-IN"/>
          </w:rPr>
          <w:t>:</w:t>
        </w:r>
      </w:ins>
      <w:del w:id="465" w:author="Editor03" w:date="2021-07-17T15:18:00Z">
        <w:r>
          <w:rPr>
            <w:rFonts w:eastAsia="Times New Roman" w:cs="Courier New" w:ascii="Courier New" w:hAnsi="Courier New"/>
            <w:color w:val="000000"/>
            <w:sz w:val="20"/>
            <w:szCs w:val="20"/>
            <w:lang w:val="en-US" w:eastAsia="en-IN"/>
          </w:rPr>
          <w:delText>.</w:delText>
        </w:r>
      </w:del>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label{expired_links}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\sqrt{\left(x_s - x_i'\right)^2 + \left(y_s - y_i'\right)} &gt; maxRange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inequality, </w:t>
      </w:r>
      <w:r>
        <w:rPr>
          <w:rFonts w:eastAsia="Times New Roman" w:cs="Courier New" w:ascii="Courier New" w:hAnsi="Courier New"/>
          <w:color w:val="008000"/>
          <w:sz w:val="20"/>
          <w:szCs w:val="20"/>
          <w:lang w:val="en-US" w:eastAsia="en-IN"/>
        </w:rPr>
        <w:t>$x_s$</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8000"/>
          <w:sz w:val="20"/>
          <w:szCs w:val="20"/>
          <w:lang w:val="en-US" w:eastAsia="en-IN"/>
        </w:rPr>
        <w:t>$y_s$</w:t>
      </w:r>
      <w:del w:id="466" w:author="Editor03" w:date="2021-07-17T15:18:00Z">
        <w:r>
          <w:rPr>
            <w:rFonts w:eastAsia="Times New Roman" w:cs="Courier New" w:ascii="Courier New" w:hAnsi="Courier New"/>
            <w:color w:val="000000"/>
            <w:sz w:val="20"/>
            <w:szCs w:val="20"/>
            <w:lang w:val="en-US" w:eastAsia="en-IN"/>
          </w:rPr>
          <w:delText>,</w:delText>
        </w:r>
      </w:del>
      <w:r>
        <w:rPr>
          <w:rFonts w:eastAsia="Times New Roman" w:cs="Courier New" w:ascii="Courier New" w:hAnsi="Courier New"/>
          <w:color w:val="000000"/>
          <w:sz w:val="20"/>
          <w:szCs w:val="20"/>
          <w:lang w:val="en-US" w:eastAsia="en-IN"/>
        </w:rPr>
        <w:t xml:space="preserve"> are </w:t>
      </w:r>
      <w:ins w:id="467"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 xml:space="preserve">coordinates of the  transmitting node, and </w:t>
      </w:r>
      <w:r>
        <w:rPr>
          <w:rFonts w:eastAsia="Times New Roman" w:cs="Courier New" w:ascii="Courier New" w:hAnsi="Courier New"/>
          <w:color w:val="008000"/>
          <w:sz w:val="20"/>
          <w:szCs w:val="20"/>
          <w:lang w:val="en-US" w:eastAsia="en-IN"/>
        </w:rPr>
        <w:t>$x_i'$</w:t>
      </w:r>
      <w:r>
        <w:rPr>
          <w:rFonts w:eastAsia="Times New Roman" w:cs="Courier New" w:ascii="Courier New" w:hAnsi="Courier New"/>
          <w:color w:val="000000"/>
          <w:sz w:val="20"/>
          <w:szCs w:val="20"/>
          <w:lang w:val="en-US" w:eastAsia="en-IN"/>
        </w:rPr>
        <w:t xml:space="preserve">i and </w:t>
      </w:r>
      <w:r>
        <w:rPr>
          <w:rFonts w:eastAsia="Times New Roman" w:cs="Courier New" w:ascii="Courier New" w:hAnsi="Courier New"/>
          <w:color w:val="008000"/>
          <w:sz w:val="20"/>
          <w:szCs w:val="20"/>
          <w:lang w:val="en-US" w:eastAsia="en-IN"/>
        </w:rPr>
        <w:t>$y_i'$</w:t>
      </w:r>
      <w:r>
        <w:rPr>
          <w:rFonts w:eastAsia="Times New Roman" w:cs="Courier New" w:ascii="Courier New" w:hAnsi="Courier New"/>
          <w:color w:val="000000"/>
          <w:sz w:val="20"/>
          <w:szCs w:val="20"/>
          <w:lang w:val="en-US" w:eastAsia="en-IN"/>
        </w:rPr>
        <w:t xml:space="preserve">i are </w:t>
      </w:r>
      <w:ins w:id="468" w:author="Editor03" w:date="2021-07-17T15:18:00Z">
        <w:r>
          <w:rPr>
            <w:rFonts w:eastAsia="Times New Roman" w:cs="Courier New" w:ascii="Courier New" w:hAnsi="Courier New"/>
            <w:color w:val="000000"/>
            <w:sz w:val="20"/>
            <w:szCs w:val="20"/>
            <w:lang w:val="en-US" w:eastAsia="en-IN"/>
          </w:rPr>
          <w:t xml:space="preserve">the </w:t>
        </w:r>
      </w:ins>
      <w:r>
        <w:rPr>
          <w:rFonts w:eastAsia="Times New Roman" w:cs="Courier New" w:ascii="Courier New" w:hAnsi="Courier New"/>
          <w:color w:val="000000"/>
          <w:sz w:val="20"/>
          <w:szCs w:val="20"/>
          <w:lang w:val="en-US" w:eastAsia="en-IN"/>
        </w:rPr>
        <w:t xml:space="preserve">coordinates of the </w:t>
      </w:r>
      <w:r>
        <w:rPr>
          <w:rFonts w:eastAsia="Times New Roman" w:cs="Courier New" w:ascii="Courier New" w:hAnsi="Courier New"/>
          <w:color w:val="000000"/>
          <w:sz w:val="20"/>
          <w:szCs w:val="20"/>
          <w:u w:val="single"/>
          <w:lang w:val="en-US" w:eastAsia="en-IN"/>
        </w:rPr>
        <w:t>neighbor</w:t>
      </w:r>
      <w:r>
        <w:rPr>
          <w:rFonts w:eastAsia="Times New Roman" w:cs="Courier New" w:ascii="Courier New" w:hAnsi="Courier New"/>
          <w:color w:val="000000"/>
          <w:sz w:val="20"/>
          <w:szCs w:val="20"/>
          <w:lang w:val="en-US" w:eastAsia="en-IN"/>
        </w:rPr>
        <w:t xml:space="preserve">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left-hand side is the predicted distance between the transmitting node and the </w:t>
      </w:r>
      <w:r>
        <w:rPr>
          <w:rFonts w:eastAsia="Times New Roman" w:cs="Courier New" w:ascii="Courier New" w:hAnsi="Courier New"/>
          <w:color w:val="000000"/>
          <w:sz w:val="20"/>
          <w:szCs w:val="20"/>
          <w:u w:val="single"/>
          <w:lang w:val="en-US" w:eastAsia="en-IN"/>
        </w:rPr>
        <w:t>neighboring</w:t>
      </w:r>
      <w:r>
        <w:rPr>
          <w:rFonts w:eastAsia="Times New Roman" w:cs="Courier New" w:ascii="Courier New" w:hAnsi="Courier New"/>
          <w:color w:val="000000"/>
          <w:sz w:val="20"/>
          <w:szCs w:val="20"/>
          <w:lang w:val="en-US" w:eastAsia="en-IN"/>
        </w:rPr>
        <w:t xml:space="preserve"> node at time </w:t>
      </w:r>
      <w:r>
        <w:rPr>
          <w:rFonts w:eastAsia="Times New Roman" w:cs="Courier New" w:ascii="Courier New" w:hAnsi="Courier New"/>
          <w:color w:val="008000"/>
          <w:sz w:val="20"/>
          <w:szCs w:val="20"/>
          <w:lang w:val="en-US" w:eastAsia="en-IN"/>
        </w:rPr>
        <w:t>$t$</w:t>
      </w:r>
      <w:r>
        <w:rPr>
          <w:rFonts w:eastAsia="Times New Roman" w:cs="Courier New" w:ascii="Courier New" w:hAnsi="Courier New"/>
          <w:color w:val="000000"/>
          <w:sz w:val="20"/>
          <w:szCs w:val="20"/>
          <w:lang w:val="en-US" w:eastAsia="en-IN"/>
        </w:rPr>
        <w:t xml:space="preserve">, and the right-hand side </w:t>
      </w:r>
      <w:r>
        <w:rPr>
          <w:rFonts w:eastAsia="Times New Roman" w:cs="Courier New" w:ascii="Courier New" w:hAnsi="Courier New"/>
          <w:color w:val="008000"/>
          <w:sz w:val="20"/>
          <w:szCs w:val="20"/>
          <w:lang w:val="en-US" w:eastAsia="en-IN"/>
        </w:rPr>
        <w:t>$maxRange$</w:t>
      </w:r>
      <w:r>
        <w:rPr>
          <w:rFonts w:eastAsia="Times New Roman" w:cs="Courier New" w:ascii="Courier New" w:hAnsi="Courier New"/>
          <w:color w:val="000000"/>
          <w:sz w:val="20"/>
          <w:szCs w:val="20"/>
          <w:lang w:val="en-US" w:eastAsia="en-IN"/>
        </w:rPr>
        <w:t xml:space="preserve"> is the threshold for detecting </w:t>
      </w:r>
      <w:del w:id="469" w:author="Editor03" w:date="2021-07-17T15:18:00Z">
        <w:r>
          <w:rPr>
            <w:rFonts w:eastAsia="Times New Roman" w:cs="Courier New" w:ascii="Courier New" w:hAnsi="Courier New"/>
            <w:color w:val="000000"/>
            <w:sz w:val="20"/>
            <w:szCs w:val="20"/>
            <w:lang w:val="en-US" w:eastAsia="en-IN"/>
          </w:rPr>
          <w:delText xml:space="preserve">the </w:delText>
        </w:r>
      </w:del>
      <w:r>
        <w:rPr>
          <w:rFonts w:eastAsia="Times New Roman" w:cs="Courier New" w:ascii="Courier New" w:hAnsi="Courier New"/>
          <w:color w:val="000000"/>
          <w:sz w:val="20"/>
          <w:szCs w:val="20"/>
          <w:lang w:val="en-US" w:eastAsia="en-IN"/>
        </w:rPr>
        <w:t>link breakage.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\subsection{Priority scheduling algorithm}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\label{priority}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 timer-based priority scheduling algorithm is used.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algorithm, the node with the highest priority rebroadcasts the data packet first.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When other relay candidate nodes overhear packets from nodes with a higher priority, they discard their pending packets. Each relay candidate node rebroadcasts the packet only when it </w:t>
      </w:r>
      <w:ins w:id="470" w:author="Editor03" w:date="2021-07-17T15:18:00Z">
        <w:r>
          <w:rPr>
            <w:rFonts w:eastAsia="Times New Roman" w:cs="Courier New" w:ascii="Courier New" w:hAnsi="Courier New"/>
            <w:color w:val="000000"/>
            <w:sz w:val="20"/>
            <w:szCs w:val="20"/>
            <w:lang w:val="en-US" w:eastAsia="en-IN"/>
          </w:rPr>
          <w:t>has</w:t>
        </w:r>
      </w:ins>
      <w:del w:id="471" w:author="Editor03" w:date="2021-07-17T15:18:00Z">
        <w:r>
          <w:rPr>
            <w:rFonts w:eastAsia="Times New Roman" w:cs="Courier New" w:ascii="Courier New" w:hAnsi="Courier New"/>
            <w:color w:val="000000"/>
            <w:sz w:val="20"/>
            <w:szCs w:val="20"/>
            <w:lang w:val="en-US" w:eastAsia="en-IN"/>
          </w:rPr>
          <w:delText>had</w:delText>
        </w:r>
      </w:del>
      <w:r>
        <w:rPr>
          <w:rFonts w:eastAsia="Times New Roman" w:cs="Courier New" w:ascii="Courier New" w:hAnsi="Courier New"/>
          <w:color w:val="000000"/>
          <w:sz w:val="20"/>
          <w:szCs w:val="20"/>
          <w:lang w:val="en-US" w:eastAsia="en-IN"/>
        </w:rPr>
        <w:t xml:space="preserve"> not received any packet from the node with </w:t>
      </w:r>
      <w:ins w:id="472" w:author="Editor03" w:date="2021-07-17T15:18:00Z">
        <w:r>
          <w:rPr>
            <w:rFonts w:eastAsia="Times New Roman" w:cs="Courier New" w:ascii="Courier New" w:hAnsi="Courier New"/>
            <w:color w:val="000000"/>
            <w:sz w:val="20"/>
            <w:szCs w:val="20"/>
            <w:lang w:val="en-US" w:eastAsia="en-IN"/>
          </w:rPr>
          <w:t xml:space="preserve">a </w:t>
        </w:r>
      </w:ins>
      <w:r>
        <w:rPr>
          <w:rFonts w:eastAsia="Times New Roman" w:cs="Courier New" w:ascii="Courier New" w:hAnsi="Courier New"/>
          <w:color w:val="000000"/>
          <w:sz w:val="20"/>
          <w:szCs w:val="20"/>
          <w:lang w:val="en-US" w:eastAsia="en-IN"/>
        </w:rPr>
        <w:t xml:space="preserve">higher priority than itself until its timer </w:t>
      </w:r>
      <w:ins w:id="473" w:author="Editor03" w:date="2021-07-17T15:18:00Z">
        <w:r>
          <w:rPr>
            <w:rFonts w:eastAsia="Times New Roman" w:cs="Courier New" w:ascii="Courier New" w:hAnsi="Courier New"/>
            <w:color w:val="000000"/>
            <w:sz w:val="20"/>
            <w:szCs w:val="20"/>
            <w:lang w:val="en-US" w:eastAsia="en-IN"/>
          </w:rPr>
          <w:t>expires</w:t>
        </w:r>
      </w:ins>
      <w:del w:id="474" w:author="Editor03" w:date="2021-07-17T15:18:00Z">
        <w:r>
          <w:rPr>
            <w:rFonts w:eastAsia="Times New Roman" w:cs="Courier New" w:ascii="Courier New" w:hAnsi="Courier New"/>
            <w:color w:val="000000"/>
            <w:sz w:val="20"/>
            <w:szCs w:val="20"/>
            <w:lang w:val="en-US" w:eastAsia="en-IN"/>
          </w:rPr>
          <w:delText>expired</w:delText>
        </w:r>
      </w:del>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the priority of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is calculated by the following equations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pri</w:t>
      </w:r>
      <w:r>
        <w:rPr>
          <w:rFonts w:eastAsia="Times New Roman" w:cs="Courier New" w:ascii="Courier New" w:hAnsi="Courier New"/>
          <w:color w:val="000000"/>
          <w:sz w:val="20"/>
          <w:szCs w:val="20"/>
          <w:lang w:val="en-US" w:eastAsia="en-IN"/>
        </w:rPr>
        <w:t>-intersection}) and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pri</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label{pri-intersection}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\frac{D_{sd} - D{id}}{ETX_{i}^{2}} + IRI,  D{id} &lt; D_{sd}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w:t>
      </w:r>
      <w:r>
        <w:rPr>
          <w:rFonts w:eastAsia="Times New Roman" w:cs="Courier New" w:ascii="Courier New" w:hAnsi="Courier New"/>
          <w:b/>
          <w:bCs/>
          <w:color w:val="0000CC"/>
          <w:sz w:val="20"/>
          <w:szCs w:val="20"/>
          <w:lang w:val="en-US" w:eastAsia="en-IN"/>
        </w:rPr>
        <w:t>label{pri}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\frac{D_{sd} - D{id}}{ETX_{i}^{2}} ,   D{id} &lt; D_{sd}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$D_{sd}$</w:t>
      </w:r>
      <w:r>
        <w:rPr>
          <w:rFonts w:eastAsia="Times New Roman" w:cs="Courier New" w:ascii="Courier New" w:hAnsi="Courier New"/>
          <w:color w:val="000000"/>
          <w:sz w:val="20"/>
          <w:szCs w:val="20"/>
          <w:lang w:val="en-US" w:eastAsia="en-IN"/>
        </w:rPr>
        <w:t xml:space="preserve"> is the distance from the transmitting node to the destination node, and </w:t>
      </w:r>
      <w:r>
        <w:rPr>
          <w:rFonts w:eastAsia="Times New Roman" w:cs="Courier New" w:ascii="Courier New" w:hAnsi="Courier New"/>
          <w:color w:val="008000"/>
          <w:sz w:val="20"/>
          <w:szCs w:val="20"/>
          <w:lang w:val="en-US" w:eastAsia="en-IN"/>
        </w:rPr>
        <w:t>$D_{id}$</w:t>
      </w:r>
      <w:r>
        <w:rPr>
          <w:rFonts w:eastAsia="Times New Roman" w:cs="Courier New" w:ascii="Courier New" w:hAnsi="Courier New"/>
          <w:color w:val="000000"/>
          <w:sz w:val="20"/>
          <w:szCs w:val="20"/>
          <w:lang w:val="en-US" w:eastAsia="en-IN"/>
        </w:rPr>
        <w:t xml:space="preserve"> is the distance from the relay candidate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to the destination node. If the condition </w:t>
      </w:r>
      <w:r>
        <w:rPr>
          <w:rFonts w:eastAsia="Times New Roman" w:cs="Courier New" w:ascii="Courier New" w:hAnsi="Courier New"/>
          <w:color w:val="008000"/>
          <w:sz w:val="20"/>
          <w:szCs w:val="20"/>
          <w:lang w:val="en-US" w:eastAsia="en-IN"/>
        </w:rPr>
        <w:t>$D{id}$</w:t>
      </w:r>
      <w:r>
        <w:rPr>
          <w:rFonts w:eastAsia="Times New Roman" w:cs="Courier New" w:ascii="Courier New" w:hAnsi="Courier New"/>
          <w:color w:val="000000"/>
          <w:sz w:val="20"/>
          <w:szCs w:val="20"/>
          <w:lang w:val="en-US" w:eastAsia="en-IN"/>
        </w:rPr>
        <w:t xml:space="preserve"> &lt; </w:t>
      </w:r>
      <w:r>
        <w:rPr>
          <w:rFonts w:eastAsia="Times New Roman" w:cs="Courier New" w:ascii="Courier New" w:hAnsi="Courier New"/>
          <w:color w:val="008000"/>
          <w:sz w:val="20"/>
          <w:szCs w:val="20"/>
          <w:lang w:val="en-US" w:eastAsia="en-IN"/>
        </w:rPr>
        <w:t>$D_{sd}$</w:t>
      </w:r>
      <w:r>
        <w:rPr>
          <w:rFonts w:eastAsia="Times New Roman" w:cs="Courier New" w:ascii="Courier New" w:hAnsi="Courier New"/>
          <w:color w:val="000000"/>
          <w:sz w:val="20"/>
          <w:szCs w:val="20"/>
          <w:lang w:val="en-US" w:eastAsia="en-IN"/>
        </w:rPr>
        <w:t xml:space="preserve"> is not satisfied, the node is excluded from the relay candidate nodes without calculating the priority.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Equation (</w:t>
      </w:r>
      <w:del w:id="475" w:author="Author" w:date="2021-07-22T17:41:00Z">
        <w:r>
          <w:rPr>
            <w:rFonts w:eastAsia="Times New Roman" w:cs="Courier New" w:ascii="Courier New" w:hAnsi="Courier New"/>
            <w:color w:val="800000"/>
            <w:sz w:val="20"/>
            <w:szCs w:val="20"/>
            <w:lang w:val="en-US" w:eastAsia="en-IN"/>
          </w:rPr>
          <w:delText xml:space="preserve">\\ </w:delText>
        </w:r>
      </w:del>
      <w:del w:id="476" w:author="Author" w:date="2021-07-22T17:41:00Z">
        <w:r>
          <w:rPr>
            <w:rFonts w:eastAsia="Times New Roman" w:cs="Courier New" w:ascii="Courier New" w:hAnsi="Courier New"/>
            <w:color w:val="800000"/>
            <w:sz w:val="20"/>
            <w:szCs w:val="20"/>
            <w:lang w:val="en-US" w:eastAsia="en-IN"/>
          </w:rPr>
          <w:delText>\</w:delText>
        </w:r>
      </w:del>
      <w:ins w:id="477" w:author="Author" w:date="2021-07-22T17:41:00Z">
        <w:r>
          <w:rPr>
            <w:rFonts w:eastAsia="Times New Roman" w:cs="Courier New" w:ascii="Courier New" w:hAnsi="Courier New"/>
            <w:color w:val="800000"/>
            <w:sz w:val="20"/>
            <w:szCs w:val="20"/>
            <w:lang w:val="en-US" w:eastAsia="en-IN"/>
          </w:rPr>
          <w:t>\</w:t>
        </w:r>
      </w:ins>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pri</w:t>
      </w:r>
      <w:r>
        <w:rPr>
          <w:rFonts w:eastAsia="Times New Roman" w:cs="Courier New" w:ascii="Courier New" w:hAnsi="Courier New"/>
          <w:color w:val="000000"/>
          <w:sz w:val="20"/>
          <w:szCs w:val="20"/>
          <w:lang w:val="en-US" w:eastAsia="en-IN"/>
        </w:rPr>
        <w:t xml:space="preserve">-intersection}) is applied when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is a street intersection node, and equation (</w:t>
      </w:r>
      <w:del w:id="478" w:author="Author" w:date="2021-07-22T17:41:00Z">
        <w:r>
          <w:rPr>
            <w:rFonts w:eastAsia="Times New Roman" w:cs="Courier New" w:ascii="Courier New" w:hAnsi="Courier New"/>
            <w:color w:val="800000"/>
            <w:sz w:val="20"/>
            <w:szCs w:val="20"/>
            <w:lang w:val="en-US" w:eastAsia="en-IN"/>
          </w:rPr>
          <w:delText xml:space="preserve">\\ </w:delText>
        </w:r>
      </w:del>
      <w:del w:id="479" w:author="Author" w:date="2021-07-22T17:41:00Z">
        <w:r>
          <w:rPr>
            <w:rFonts w:eastAsia="Times New Roman" w:cs="Courier New" w:ascii="Courier New" w:hAnsi="Courier New"/>
            <w:color w:val="800000"/>
            <w:sz w:val="20"/>
            <w:szCs w:val="20"/>
            <w:lang w:val="en-US" w:eastAsia="en-IN"/>
          </w:rPr>
          <w:delText>\</w:delText>
        </w:r>
      </w:del>
      <w:ins w:id="480" w:author="Author" w:date="2021-07-22T17:41:00Z">
        <w:r>
          <w:rPr>
            <w:rFonts w:eastAsia="Times New Roman" w:cs="Courier New" w:ascii="Courier New" w:hAnsi="Courier New"/>
            <w:color w:val="800000"/>
            <w:sz w:val="20"/>
            <w:szCs w:val="20"/>
            <w:lang w:val="en-US" w:eastAsia="en-IN"/>
          </w:rPr>
          <w:t>\</w:t>
        </w:r>
      </w:ins>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pri</w:t>
      </w:r>
      <w:r>
        <w:rPr>
          <w:rFonts w:eastAsia="Times New Roman" w:cs="Courier New" w:ascii="Courier New" w:hAnsi="Courier New"/>
          <w:color w:val="000000"/>
          <w:sz w:val="20"/>
          <w:szCs w:val="20"/>
          <w:lang w:val="en-US" w:eastAsia="en-IN"/>
        </w:rPr>
        <w:t xml:space="preserve">}) is applied when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is located outside </w:t>
      </w:r>
      <w:del w:id="481" w:author="Editor03" w:date="2021-07-17T15:18:00Z">
        <w:r>
          <w:rPr>
            <w:rFonts w:eastAsia="Times New Roman" w:cs="Courier New" w:ascii="Courier New" w:hAnsi="Courier New"/>
            <w:color w:val="000000"/>
            <w:sz w:val="20"/>
            <w:szCs w:val="20"/>
            <w:lang w:val="en-US" w:eastAsia="en-IN"/>
          </w:rPr>
          <w:delText xml:space="preserve">of </w:delText>
        </w:r>
      </w:del>
      <w:ins w:id="482" w:author="Editor03" w:date="2021-07-17T15:18:00Z">
        <w:r>
          <w:rPr>
            <w:rFonts w:eastAsia="Times New Roman" w:cs="Courier New" w:ascii="Courier New" w:hAnsi="Courier New"/>
            <w:color w:val="000000"/>
            <w:sz w:val="20"/>
            <w:szCs w:val="20"/>
            <w:lang w:val="en-US" w:eastAsia="en-IN"/>
          </w:rPr>
          <w:t>the</w:t>
        </w:r>
      </w:ins>
      <w:del w:id="483" w:author="Editor03" w:date="2021-07-17T15:18:00Z">
        <w:r>
          <w:rPr>
            <w:rFonts w:eastAsia="Times New Roman" w:cs="Courier New" w:ascii="Courier New" w:hAnsi="Courier New"/>
            <w:color w:val="000000"/>
            <w:sz w:val="20"/>
            <w:szCs w:val="20"/>
            <w:lang w:val="en-US" w:eastAsia="en-IN"/>
          </w:rPr>
          <w:delText>an</w:delText>
        </w:r>
      </w:del>
      <w:r>
        <w:rPr>
          <w:rFonts w:eastAsia="Times New Roman" w:cs="Courier New" w:ascii="Courier New" w:hAnsi="Courier New"/>
          <w:color w:val="000000"/>
          <w:sz w:val="20"/>
          <w:szCs w:val="20"/>
          <w:lang w:val="en-US" w:eastAsia="en-IN"/>
        </w:rPr>
        <w:t xml:space="preserve"> intersection.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The larger the value calculated by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pri</w:t>
      </w:r>
      <w:r>
        <w:rPr>
          <w:rFonts w:eastAsia="Times New Roman" w:cs="Courier New" w:ascii="Courier New" w:hAnsi="Courier New"/>
          <w:color w:val="000000"/>
          <w:sz w:val="20"/>
          <w:szCs w:val="20"/>
          <w:lang w:val="en-US" w:eastAsia="en-IN"/>
        </w:rPr>
        <w:t>-intersection}) or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pri</w:t>
      </w:r>
      <w:r>
        <w:rPr>
          <w:rFonts w:eastAsia="Times New Roman" w:cs="Courier New" w:ascii="Courier New" w:hAnsi="Courier New"/>
          <w:color w:val="000000"/>
          <w:sz w:val="20"/>
          <w:szCs w:val="20"/>
          <w:lang w:val="en-US" w:eastAsia="en-IN"/>
        </w:rPr>
        <w:t xml:space="preserve">}), the higher the priority is assigned to node </w:t>
      </w:r>
      <w:r>
        <w:rPr>
          <w:rFonts w:eastAsia="Times New Roman" w:cs="Courier New" w:ascii="Courier New" w:hAnsi="Courier New"/>
          <w:color w:val="008000"/>
          <w:sz w:val="20"/>
          <w:szCs w:val="20"/>
          <w:lang w:val="en-US" w:eastAsia="en-IN"/>
        </w:rPr>
        <w:t>$i$</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\section{Performance evaluation}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\label{evaluation}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To evaluate the usefulness of the proposed protocol, we compared it with the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protocol </w:t>
      </w:r>
      <w:ins w:id="484" w:author="Editor03" w:date="2021-07-17T15:18:00Z">
        <w:r>
          <w:rPr>
            <w:rFonts w:eastAsia="Times New Roman" w:cs="Courier New" w:ascii="Courier New" w:hAnsi="Courier New"/>
            <w:color w:val="000000"/>
            <w:sz w:val="20"/>
            <w:szCs w:val="20"/>
            <w:lang w:val="en-US" w:eastAsia="en-IN"/>
          </w:rPr>
          <w:t>for</w:t>
        </w:r>
      </w:ins>
      <w:del w:id="485" w:author="Editor03" w:date="2021-07-17T15:18:00Z">
        <w:r>
          <w:rPr>
            <w:rFonts w:eastAsia="Times New Roman" w:cs="Courier New" w:ascii="Courier New" w:hAnsi="Courier New"/>
            <w:color w:val="000000"/>
            <w:sz w:val="20"/>
            <w:szCs w:val="20"/>
            <w:lang w:val="en-US" w:eastAsia="en-IN"/>
          </w:rPr>
          <w:delText>in</w:delText>
        </w:r>
      </w:del>
      <w:r>
        <w:rPr>
          <w:rFonts w:eastAsia="Times New Roman" w:cs="Courier New" w:ascii="Courier New" w:hAnsi="Courier New"/>
          <w:color w:val="000000"/>
          <w:sz w:val="20"/>
          <w:szCs w:val="20"/>
          <w:lang w:val="en-US" w:eastAsia="en-IN"/>
        </w:rPr>
        <w:t xml:space="preserve"> three evaluation items: packet delivery ratio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end-to-end delay, and overhead.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The simulation scenario and settings were the same as in Section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shadowing_evaluation</w:t>
      </w:r>
      <w:r>
        <w:rPr>
          <w:rFonts w:eastAsia="Times New Roman" w:cs="Courier New" w:ascii="Courier New" w:hAnsi="Courier New"/>
          <w:color w:val="000000"/>
          <w:sz w:val="20"/>
          <w:szCs w:val="20"/>
          <w:lang w:val="en-US"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We evaluated the performance by varying the number of nodes and the shadowing parameter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in Equation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{shadowing}.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8000"/>
          <w:sz w:val="20"/>
          <w:szCs w:val="20"/>
          <w:lang w:val="en-US" w:eastAsia="en-IN"/>
        </w:rPr>
        <w:t>$\beta$</w:t>
      </w:r>
      <w:r>
        <w:rPr>
          <w:rFonts w:eastAsia="Times New Roman" w:cs="Courier New" w:ascii="Courier New" w:hAnsi="Courier New"/>
          <w:color w:val="000000"/>
          <w:sz w:val="20"/>
          <w:szCs w:val="20"/>
          <w:lang w:val="en-US" w:eastAsia="en-IN"/>
        </w:rPr>
        <w:t xml:space="preserve"> was fixed to 0.</w:t>
      </w:r>
      <w:r>
        <w:rPr>
          <w:rFonts w:eastAsia="Times New Roman" w:cs="Courier New" w:ascii="Courier New" w:hAnsi="Courier New"/>
          <w:color w:val="000000"/>
          <w:sz w:val="20"/>
          <w:szCs w:val="20"/>
          <w:u w:val="single"/>
          <w:lang w:val="en-US" w:eastAsia="en-IN"/>
        </w:rPr>
        <w:t>4db</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shows the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of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when the number of nodes and the shadowing parameter is varied.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In this figure, the number in round brackets after the protocol name indicates the value of the shadowing parameter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(10) shows the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of the proposed protocol when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is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achieves a higher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than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for all cases.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the number of nodes </w:t>
      </w:r>
      <w:ins w:id="486" w:author="Editor03" w:date="2021-07-17T15:18:00Z">
        <w:r>
          <w:rPr>
            <w:rFonts w:eastAsia="Times New Roman" w:cs="Courier New" w:ascii="Courier New" w:hAnsi="Courier New"/>
            <w:color w:val="000000"/>
            <w:sz w:val="20"/>
            <w:szCs w:val="20"/>
            <w:lang w:val="en-US" w:eastAsia="en-IN"/>
          </w:rPr>
          <w:t>increased</w:t>
        </w:r>
      </w:ins>
      <w:del w:id="487" w:author="Editor03" w:date="2021-07-17T15:18:00Z">
        <w:r>
          <w:rPr>
            <w:rFonts w:eastAsia="Times New Roman" w:cs="Courier New" w:ascii="Courier New" w:hAnsi="Courier New"/>
            <w:color w:val="000000"/>
            <w:sz w:val="20"/>
            <w:szCs w:val="20"/>
            <w:lang w:val="en-US" w:eastAsia="en-IN"/>
          </w:rPr>
          <w:delText>increases</w:delText>
        </w:r>
      </w:del>
      <w:r>
        <w:rPr>
          <w:rFonts w:eastAsia="Times New Roman" w:cs="Courier New" w:ascii="Courier New" w:hAnsi="Courier New"/>
          <w:color w:val="000000"/>
          <w:sz w:val="20"/>
          <w:szCs w:val="20"/>
          <w:lang w:val="en-US" w:eastAsia="en-IN"/>
        </w:rPr>
        <w:t xml:space="preserve"> and the value of the shadowing parameter </w:t>
      </w:r>
      <w:ins w:id="488" w:author="Editor03" w:date="2021-07-17T15:18:00Z">
        <w:r>
          <w:rPr>
            <w:rFonts w:eastAsia="Times New Roman" w:cs="Courier New" w:ascii="Courier New" w:hAnsi="Courier New"/>
            <w:color w:val="000000"/>
            <w:sz w:val="20"/>
            <w:szCs w:val="20"/>
            <w:lang w:val="en-US" w:eastAsia="en-IN"/>
          </w:rPr>
          <w:t>decreased</w:t>
        </w:r>
      </w:ins>
      <w:del w:id="489" w:author="Editor03" w:date="2021-07-17T15:18:00Z">
        <w:r>
          <w:rPr>
            <w:rFonts w:eastAsia="Times New Roman" w:cs="Courier New" w:ascii="Courier New" w:hAnsi="Courier New"/>
            <w:color w:val="000000"/>
            <w:sz w:val="20"/>
            <w:szCs w:val="20"/>
            <w:lang w:val="en-US" w:eastAsia="en-IN"/>
          </w:rPr>
          <w:delText>decreases</w:delText>
        </w:r>
      </w:del>
      <w:r>
        <w:rPr>
          <w:rFonts w:eastAsia="Times New Roman" w:cs="Courier New" w:ascii="Courier New" w:hAnsi="Courier New"/>
          <w:color w:val="000000"/>
          <w:sz w:val="20"/>
          <w:szCs w:val="20"/>
          <w:lang w:val="en-US" w:eastAsia="en-IN"/>
        </w:rPr>
        <w:t xml:space="preserve">, the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w:t>
      </w:r>
      <w:ins w:id="490" w:author="Editor03" w:date="2021-07-17T15:18:00Z">
        <w:r>
          <w:rPr>
            <w:rFonts w:eastAsia="Times New Roman" w:cs="Courier New" w:ascii="Courier New" w:hAnsi="Courier New"/>
            <w:color w:val="000000"/>
            <w:sz w:val="20"/>
            <w:szCs w:val="20"/>
            <w:lang w:val="en-US" w:eastAsia="en-IN"/>
          </w:rPr>
          <w:t>increased</w:t>
        </w:r>
      </w:ins>
      <w:del w:id="491" w:author="Editor03" w:date="2021-07-17T15:18:00Z">
        <w:r>
          <w:rPr>
            <w:rFonts w:eastAsia="Times New Roman" w:cs="Courier New" w:ascii="Courier New" w:hAnsi="Courier New"/>
            <w:color w:val="000000"/>
            <w:sz w:val="20"/>
            <w:szCs w:val="20"/>
            <w:lang w:val="en-US" w:eastAsia="en-IN"/>
          </w:rPr>
          <w:delText>increases</w:delText>
        </w:r>
      </w:del>
      <w:r>
        <w:rPr>
          <w:rFonts w:eastAsia="Times New Roman" w:cs="Courier New" w:ascii="Courier New" w:hAnsi="Courier New"/>
          <w:color w:val="000000"/>
          <w:sz w:val="20"/>
          <w:szCs w:val="20"/>
          <w:lang w:val="en-US" w:eastAsia="en-IN"/>
        </w:rPr>
        <w:t xml:space="preserve">. This is because the possibility of forming an unreachable route (as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-route}) increases 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with an increase </w:t>
      </w:r>
      <w:ins w:id="492" w:author="Editor03" w:date="2021-07-17T15:18:00Z">
        <w:r>
          <w:rPr>
            <w:rFonts w:eastAsia="Times New Roman" w:cs="Courier New" w:ascii="Courier New" w:hAnsi="Courier New"/>
            <w:color w:val="000000"/>
            <w:sz w:val="20"/>
            <w:szCs w:val="20"/>
            <w:lang w:val="en-US" w:eastAsia="en-IN"/>
          </w:rPr>
          <w:t>in</w:t>
        </w:r>
      </w:ins>
      <w:del w:id="493" w:author="Editor03" w:date="2021-07-17T15:18:00Z">
        <w:r>
          <w:rPr>
            <w:rFonts w:eastAsia="Times New Roman" w:cs="Courier New" w:ascii="Courier New" w:hAnsi="Courier New"/>
            <w:color w:val="000000"/>
            <w:sz w:val="20"/>
            <w:szCs w:val="20"/>
            <w:lang w:val="en-US" w:eastAsia="en-IN"/>
          </w:rPr>
          <w:delText>of</w:delText>
        </w:r>
      </w:del>
      <w:r>
        <w:rPr>
          <w:rFonts w:eastAsia="Times New Roman" w:cs="Courier New" w:ascii="Courier New" w:hAnsi="Courier New"/>
          <w:color w:val="000000"/>
          <w:sz w:val="20"/>
          <w:szCs w:val="20"/>
          <w:lang w:val="en-US" w:eastAsia="en-IN"/>
        </w:rPr>
        <w:t xml:space="preserve"> </w:t>
      </w:r>
      <w:r>
        <w:rPr>
          <w:rFonts w:eastAsia="Times New Roman" w:cs="Courier New" w:ascii="Courier New" w:hAnsi="Courier New"/>
          <w:color w:val="008000"/>
          <w:sz w:val="20"/>
          <w:szCs w:val="20"/>
          <w:lang w:val="en-US" w:eastAsia="en-IN"/>
        </w:rPr>
        <w:t>$\alpha$</w:t>
      </w:r>
      <w:r>
        <w:rPr>
          <w:rFonts w:eastAsia="Times New Roman" w:cs="Courier New" w:ascii="Courier New" w:hAnsi="Courier New"/>
          <w:color w:val="000000"/>
          <w:sz w:val="20"/>
          <w:szCs w:val="20"/>
          <w:lang w:val="en-US" w:eastAsia="en-IN"/>
        </w:rPr>
        <w:t xml:space="preserve">. </w:t>
      </w:r>
      <w:del w:id="494" w:author="Editor03" w:date="2021-07-17T15:18:00Z">
        <w:r>
          <w:rPr>
            <w:rFonts w:eastAsia="Times New Roman" w:cs="Courier New" w:ascii="Courier New" w:hAnsi="Courier New"/>
            <w:color w:val="000000"/>
            <w:sz w:val="20"/>
            <w:szCs w:val="20"/>
            <w:lang w:val="en-US" w:eastAsia="en-IN"/>
          </w:rPr>
          <w:delText xml:space="preserve">While </w:delText>
        </w:r>
      </w:del>
      <w:ins w:id="495" w:author="Editor03" w:date="2021-07-17T15:18:00Z">
        <w:r>
          <w:rPr>
            <w:rFonts w:eastAsia="Times New Roman" w:cs="Courier New" w:ascii="Courier New" w:hAnsi="Courier New"/>
            <w:color w:val="000000"/>
            <w:sz w:val="20"/>
            <w:szCs w:val="20"/>
            <w:lang w:val="en-US" w:eastAsia="en-IN"/>
          </w:rPr>
          <w:t>The</w:t>
        </w:r>
      </w:ins>
      <w:del w:id="496" w:author="Editor03" w:date="2021-07-17T15:18:00Z">
        <w:r>
          <w:rPr>
            <w:rFonts w:eastAsia="Times New Roman" w:cs="Courier New" w:ascii="Courier New" w:hAnsi="Courier New"/>
            <w:color w:val="000000"/>
            <w:sz w:val="20"/>
            <w:szCs w:val="20"/>
            <w:lang w:val="en-US" w:eastAsia="en-IN"/>
          </w:rPr>
          <w:delText>the</w:delText>
        </w:r>
      </w:del>
      <w:r>
        <w:rPr>
          <w:rFonts w:eastAsia="Times New Roman" w:cs="Courier New" w:ascii="Courier New" w:hAnsi="Courier New"/>
          <w:color w:val="000000"/>
          <w:sz w:val="20"/>
          <w:szCs w:val="20"/>
          <w:lang w:val="en-US" w:eastAsia="en-IN"/>
        </w:rPr>
        <w:t xml:space="preserve"> possibility of forming a reachable route increases by prioritizing street intersection nodes in </w:t>
      </w:r>
      <w:ins w:id="497" w:author="Editor03" w:date="2021-07-17T15:18:00Z">
        <w:r>
          <w:rPr>
            <w:rFonts w:eastAsia="Times New Roman" w:cs="Courier New" w:ascii="Courier New" w:hAnsi="Courier New"/>
            <w:color w:val="000000"/>
            <w:sz w:val="20"/>
            <w:szCs w:val="20"/>
            <w:u w:val="single"/>
            <w:lang w:val="en-US" w:eastAsia="en-IN"/>
          </w:rPr>
          <w:t xml:space="preserve">the </w:t>
        </w:r>
      </w:ins>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We can also observe that the </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 xml:space="preserve"> of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increases as the number of nodes increases compared to that of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It is assumed that this is due to </w:t>
      </w:r>
      <w:ins w:id="498" w:author="Editor03" w:date="2021-07-17T15:18:00Z">
        <w:r>
          <w:rPr>
            <w:rFonts w:eastAsia="Times New Roman" w:cs="Courier New" w:ascii="Courier New" w:hAnsi="Courier New"/>
            <w:color w:val="000000"/>
            <w:sz w:val="20"/>
            <w:szCs w:val="20"/>
            <w:lang w:val="en-US" w:eastAsia="en-IN"/>
          </w:rPr>
          <w:t>an</w:t>
        </w:r>
      </w:ins>
      <w:del w:id="499" w:author="Editor03" w:date="2021-07-17T15:18:00Z">
        <w:r>
          <w:rPr>
            <w:rFonts w:eastAsia="Times New Roman" w:cs="Courier New" w:ascii="Courier New" w:hAnsi="Courier New"/>
            <w:color w:val="000000"/>
            <w:sz w:val="20"/>
            <w:szCs w:val="20"/>
            <w:lang w:val="en-US" w:eastAsia="en-IN"/>
          </w:rPr>
          <w:delText>the</w:delText>
        </w:r>
      </w:del>
      <w:r>
        <w:rPr>
          <w:rFonts w:eastAsia="Times New Roman" w:cs="Courier New" w:ascii="Courier New" w:hAnsi="Courier New"/>
          <w:color w:val="000000"/>
          <w:sz w:val="20"/>
          <w:szCs w:val="20"/>
          <w:lang w:val="en-US" w:eastAsia="en-IN"/>
        </w:rPr>
        <w:t xml:space="preserve"> increase in the probability of the existence of nodes in the intersection.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This  is because the </w:t>
      </w:r>
      <w:del w:id="500" w:author="Editor03" w:date="2021-07-17T15:18:00Z">
        <w:r>
          <w:rPr>
            <w:rFonts w:eastAsia="Times New Roman" w:cs="Courier New" w:ascii="Courier New" w:hAnsi="Courier New"/>
            <w:color w:val="000000"/>
            <w:sz w:val="20"/>
            <w:szCs w:val="20"/>
            <w:lang w:val="en-US" w:eastAsia="en-IN"/>
          </w:rPr>
          <w:delText xml:space="preserve">existence </w:delText>
        </w:r>
      </w:del>
      <w:r>
        <w:rPr>
          <w:rFonts w:eastAsia="Times New Roman" w:cs="Courier New" w:ascii="Courier New" w:hAnsi="Courier New"/>
          <w:color w:val="000000"/>
          <w:sz w:val="20"/>
          <w:szCs w:val="20"/>
          <w:lang w:val="en-US" w:eastAsia="en-IN"/>
        </w:rPr>
        <w:t>probability of intersection nodes increases according to the number of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PDR</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 xml:space="preserve">{Packet delivery ratio </w:t>
      </w:r>
      <w:r>
        <w:rPr>
          <w:rFonts w:eastAsia="Times New Roman" w:cs="Courier New" w:ascii="Courier New" w:hAnsi="Courier New"/>
          <w:color w:val="000000"/>
          <w:sz w:val="20"/>
          <w:szCs w:val="20"/>
          <w:u w:val="single"/>
          <w:lang w:val="en-US" w:eastAsia="en-IN"/>
        </w:rPr>
        <w:t>vs</w:t>
      </w:r>
      <w:r>
        <w:rPr>
          <w:rFonts w:eastAsia="Times New Roman" w:cs="Courier New" w:ascii="Courier New" w:hAnsi="Courier New"/>
          <w:color w:val="000000"/>
          <w:sz w:val="20"/>
          <w:szCs w:val="20"/>
          <w:lang w:val="en-US" w:eastAsia="en-IN"/>
        </w:rPr>
        <w:t>. number of nodes and shadowing intensity}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\label{fig:PDR}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{fig:delay} shows the </w:t>
      </w:r>
      <w:del w:id="501" w:author="Author" w:date="2021-07-22T17:41:00Z">
        <w:r>
          <w:rPr>
            <w:rFonts w:eastAsia="Times New Roman" w:cs="Courier New" w:ascii="Courier New" w:hAnsi="Courier New"/>
            <w:color w:val="000000"/>
            <w:sz w:val="20"/>
            <w:szCs w:val="20"/>
            <w:lang w:val="en-US" w:eastAsia="en-IN"/>
          </w:rPr>
          <w:delText>E</w:delText>
        </w:r>
      </w:del>
      <w:ins w:id="502" w:author="Author" w:date="2021-07-22T17:41:00Z">
        <w:r>
          <w:rPr>
            <w:rFonts w:eastAsia="Times New Roman" w:cs="Courier New" w:ascii="Courier New" w:hAnsi="Courier New"/>
            <w:color w:val="000000"/>
            <w:sz w:val="20"/>
            <w:szCs w:val="20"/>
            <w:lang w:val="en-US" w:eastAsia="en-IN"/>
          </w:rPr>
          <w:t>e</w:t>
        </w:r>
      </w:ins>
      <w:r>
        <w:rPr>
          <w:rFonts w:eastAsia="Times New Roman" w:cs="Courier New" w:ascii="Courier New" w:hAnsi="Courier New"/>
          <w:color w:val="000000"/>
          <w:sz w:val="20"/>
          <w:szCs w:val="20"/>
          <w:lang w:val="en-US" w:eastAsia="en-IN"/>
        </w:rPr>
        <w:t xml:space="preserve">nd-to-end delay of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when the number of nodes and the shadowing parameter </w:t>
      </w:r>
      <w:ins w:id="503" w:author="Author" w:date="2021-07-22T17:41:00Z">
        <w:r>
          <w:rPr>
            <w:rFonts w:eastAsia="Times New Roman" w:cs="Courier New" w:ascii="Courier New" w:hAnsi="Courier New"/>
            <w:color w:val="000000"/>
            <w:sz w:val="20"/>
            <w:szCs w:val="20"/>
            <w:lang w:val="en-US" w:eastAsia="en-IN"/>
          </w:rPr>
          <w:t>are</w:t>
        </w:r>
      </w:ins>
      <w:del w:id="504" w:author="Author" w:date="2021-07-22T17:41: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varied.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As shown in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{fig:delay}, the delay of both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increases with an increase in the number of nodes. In the simulation scenario and setting of this study, the effect of the proposed protocol on the delay </w:t>
      </w:r>
      <w:ins w:id="505" w:author="Editor03" w:date="2021-07-17T15:18:00Z">
        <w:r>
          <w:rPr>
            <w:rFonts w:eastAsia="Times New Roman" w:cs="Courier New" w:ascii="Courier New" w:hAnsi="Courier New"/>
            <w:color w:val="000000"/>
            <w:sz w:val="20"/>
            <w:szCs w:val="20"/>
            <w:lang w:val="en-US" w:eastAsia="en-IN"/>
          </w:rPr>
          <w:t>was</w:t>
        </w:r>
      </w:ins>
      <w:del w:id="506" w:author="Editor03" w:date="2021-07-17T15:18: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very small.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We have the following three reasons for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(1) </w:t>
      </w:r>
      <w:ins w:id="507" w:author="Editor03" w:date="2021-07-17T15:18:00Z">
        <w:r>
          <w:rPr>
            <w:rFonts w:eastAsia="Times New Roman" w:cs="Courier New" w:ascii="Courier New" w:hAnsi="Courier New"/>
            <w:color w:val="000000"/>
            <w:sz w:val="20"/>
            <w:szCs w:val="20"/>
            <w:lang w:val="en-US" w:eastAsia="en-IN"/>
          </w:rPr>
          <w:t>Because</w:t>
        </w:r>
      </w:ins>
      <w:del w:id="508" w:author="Editor03" w:date="2021-07-17T15:18:00Z">
        <w:r>
          <w:rPr>
            <w:rFonts w:eastAsia="Times New Roman" w:cs="Courier New" w:ascii="Courier New" w:hAnsi="Courier New"/>
            <w:color w:val="000000"/>
            <w:sz w:val="20"/>
            <w:szCs w:val="20"/>
            <w:lang w:val="en-US" w:eastAsia="en-IN"/>
          </w:rPr>
          <w:delText>Since</w:delText>
        </w:r>
      </w:del>
      <w:r>
        <w:rPr>
          <w:rFonts w:eastAsia="Times New Roman" w:cs="Courier New" w:ascii="Courier New" w:hAnsi="Courier New"/>
          <w:color w:val="000000"/>
          <w:sz w:val="20"/>
          <w:szCs w:val="20"/>
          <w:lang w:val="en-US" w:eastAsia="en-IN"/>
        </w:rPr>
        <w:t xml:space="preserve"> the road structure used in our simulation is a grid, the distance between the source node and the destination node does not change regardless of which road the packet is relayed 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(2) In this experiment, we did not implement recovery routing such as </w:t>
      </w:r>
      <w:ins w:id="509" w:author="Editor03" w:date="2021-07-17T15:18:00Z">
        <w:r>
          <w:rPr>
            <w:rFonts w:eastAsia="Times New Roman" w:cs="Courier New" w:ascii="Courier New" w:hAnsi="Courier New"/>
            <w:color w:val="000000"/>
            <w:sz w:val="20"/>
            <w:szCs w:val="20"/>
            <w:u w:val="single"/>
            <w:lang w:val="en-US" w:eastAsia="en-IN"/>
          </w:rPr>
          <w:t xml:space="preserve">the </w:t>
        </w:r>
      </w:ins>
      <w:r>
        <w:rPr>
          <w:rFonts w:eastAsia="Times New Roman" w:cs="Courier New" w:ascii="Courier New" w:hAnsi="Courier New"/>
          <w:color w:val="000000"/>
          <w:sz w:val="20"/>
          <w:szCs w:val="20"/>
          <w:u w:val="single"/>
          <w:lang w:val="en-US" w:eastAsia="en-IN"/>
        </w:rPr>
        <w:t>GPSR</w:t>
      </w:r>
      <w:r>
        <w:rPr>
          <w:rFonts w:eastAsia="Times New Roman" w:cs="Courier New" w:ascii="Courier New" w:hAnsi="Courier New"/>
          <w:color w:val="000000"/>
          <w:sz w:val="20"/>
          <w:szCs w:val="20"/>
          <w:lang w:val="en-US" w:eastAsia="en-IN"/>
        </w:rPr>
        <w:t xml:space="preserve"> recovery scheme to deal with the local optimum problem. (3) Retransmission control </w:t>
      </w:r>
      <w:ins w:id="510" w:author="Editor03" w:date="2021-07-17T15:18:00Z">
        <w:r>
          <w:rPr>
            <w:rFonts w:eastAsia="Times New Roman" w:cs="Courier New" w:ascii="Courier New" w:hAnsi="Courier New"/>
            <w:color w:val="000000"/>
            <w:sz w:val="20"/>
            <w:szCs w:val="20"/>
            <w:lang w:val="en-US" w:eastAsia="en-IN"/>
          </w:rPr>
          <w:t>was</w:t>
        </w:r>
      </w:ins>
      <w:del w:id="511" w:author="Editor03" w:date="2021-07-17T15:18:00Z">
        <w:r>
          <w:rPr>
            <w:rFonts w:eastAsia="Times New Roman" w:cs="Courier New" w:ascii="Courier New" w:hAnsi="Courier New"/>
            <w:color w:val="000000"/>
            <w:sz w:val="20"/>
            <w:szCs w:val="20"/>
            <w:lang w:val="en-US" w:eastAsia="en-IN"/>
          </w:rPr>
          <w:delText>is</w:delText>
        </w:r>
      </w:del>
      <w:r>
        <w:rPr>
          <w:rFonts w:eastAsia="Times New Roman" w:cs="Courier New" w:ascii="Courier New" w:hAnsi="Courier New"/>
          <w:color w:val="000000"/>
          <w:sz w:val="20"/>
          <w:szCs w:val="20"/>
          <w:lang w:val="en-US" w:eastAsia="en-IN"/>
        </w:rPr>
        <w:t xml:space="preserve"> not used in </w:t>
      </w:r>
      <w:ins w:id="512" w:author="Editor03" w:date="2021-07-17T15:18:00Z">
        <w:r>
          <w:rPr>
            <w:rFonts w:eastAsia="Times New Roman" w:cs="Courier New" w:ascii="Courier New" w:hAnsi="Courier New"/>
            <w:color w:val="000000"/>
            <w:sz w:val="20"/>
            <w:szCs w:val="20"/>
            <w:lang w:val="en-US" w:eastAsia="en-IN"/>
          </w:rPr>
          <w:t>the</w:t>
        </w:r>
      </w:ins>
      <w:del w:id="513" w:author="Editor03" w:date="2021-07-17T15:18:00Z">
        <w:r>
          <w:rPr>
            <w:rFonts w:eastAsia="Times New Roman" w:cs="Courier New" w:ascii="Courier New" w:hAnsi="Courier New"/>
            <w:color w:val="000000"/>
            <w:sz w:val="20"/>
            <w:szCs w:val="20"/>
            <w:lang w:val="en-US" w:eastAsia="en-IN"/>
          </w:rPr>
          <w:delText>this</w:delText>
        </w:r>
      </w:del>
      <w:r>
        <w:rPr>
          <w:rFonts w:eastAsia="Times New Roman" w:cs="Courier New" w:ascii="Courier New" w:hAnsi="Courier New"/>
          <w:color w:val="000000"/>
          <w:sz w:val="20"/>
          <w:szCs w:val="20"/>
          <w:lang w:val="en-US" w:eastAsia="en-IN"/>
        </w:rPr>
        <w:t xml:space="preserve"> experiment.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]{figures/delay.eps}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 xml:space="preserve">{End-to-end delays </w:t>
      </w:r>
      <w:r>
        <w:rPr>
          <w:rFonts w:eastAsia="Times New Roman" w:cs="Courier New" w:ascii="Courier New" w:hAnsi="Courier New"/>
          <w:color w:val="000000"/>
          <w:sz w:val="20"/>
          <w:szCs w:val="20"/>
          <w:u w:val="single"/>
          <w:lang w:val="en-US" w:eastAsia="en-IN"/>
        </w:rPr>
        <w:t>vs</w:t>
      </w:r>
      <w:r>
        <w:rPr>
          <w:rFonts w:eastAsia="Times New Roman" w:cs="Courier New" w:ascii="Courier New" w:hAnsi="Courier New"/>
          <w:color w:val="000000"/>
          <w:sz w:val="20"/>
          <w:szCs w:val="20"/>
          <w:lang w:val="en-US" w:eastAsia="en-IN"/>
        </w:rPr>
        <w:t>. number of nodes and shadowing intensity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\label{fig:delay}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 xml:space="preserve">{fig:overhead} shows the overhead of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when the number of nodes and the shadowing parameter are varied. Figure 15 tells us</w:t>
      </w:r>
      <w:del w:id="514" w:author="Author" w:date="2021-07-22T17:42:00Z">
        <w:r>
          <w:rPr>
            <w:rFonts w:eastAsia="Times New Roman" w:cs="Courier New" w:ascii="Courier New" w:hAnsi="Courier New"/>
            <w:color w:val="000000"/>
            <w:sz w:val="20"/>
            <w:szCs w:val="20"/>
            <w:lang w:val="en-US" w:eastAsia="en-IN"/>
          </w:rPr>
          <w:delText xml:space="preserve"> three characteristics</w:delText>
        </w:r>
      </w:del>
      <w:r>
        <w:rPr>
          <w:rFonts w:eastAsia="Times New Roman" w:cs="Courier New" w:ascii="Courier New" w:hAnsi="Courier New"/>
          <w:color w:val="000000"/>
          <w:sz w:val="20"/>
          <w:szCs w:val="20"/>
          <w:lang w:val="en-US" w:eastAsia="en-IN"/>
        </w:rPr>
        <w:t xml:space="preserve">: (1) The overhead of both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decreases with an increase in the number of nodes; (2) </w:t>
      </w:r>
      <w:del w:id="515" w:author="Author" w:date="2021-07-22T17:42:00Z">
        <w:r>
          <w:rPr>
            <w:rFonts w:eastAsia="Times New Roman" w:cs="Courier New" w:ascii="Courier New" w:hAnsi="Courier New"/>
            <w:color w:val="000000"/>
            <w:sz w:val="20"/>
            <w:szCs w:val="20"/>
            <w:lang w:val="en-US" w:eastAsia="en-IN"/>
          </w:rPr>
          <w:delText>T</w:delText>
        </w:r>
      </w:del>
      <w:ins w:id="516" w:author="Author" w:date="2021-07-22T17:42:00Z">
        <w:r>
          <w:rPr>
            <w:rFonts w:eastAsia="Times New Roman" w:cs="Courier New" w:ascii="Courier New" w:hAnsi="Courier New"/>
            <w:color w:val="000000"/>
            <w:sz w:val="20"/>
            <w:szCs w:val="20"/>
            <w:lang w:val="en-US" w:eastAsia="en-IN"/>
          </w:rPr>
          <w:t>t</w:t>
        </w:r>
      </w:ins>
      <w:r>
        <w:rPr>
          <w:rFonts w:eastAsia="Times New Roman" w:cs="Courier New" w:ascii="Courier New" w:hAnsi="Courier New"/>
          <w:color w:val="000000"/>
          <w:sz w:val="20"/>
          <w:szCs w:val="20"/>
          <w:lang w:val="en-US" w:eastAsia="en-IN"/>
        </w:rPr>
        <w:t xml:space="preserve">he overhead improvement of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over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increases with an increase in the shadowing parameter; (3) </w:t>
      </w:r>
      <w:del w:id="517" w:author="Author" w:date="2021-07-22T17:42:00Z">
        <w:r>
          <w:rPr>
            <w:rFonts w:eastAsia="Times New Roman" w:cs="Courier New" w:ascii="Courier New" w:hAnsi="Courier New"/>
            <w:color w:val="000000"/>
            <w:sz w:val="20"/>
            <w:szCs w:val="20"/>
            <w:lang w:val="en-US" w:eastAsia="en-IN"/>
          </w:rPr>
          <w:delText>T</w:delText>
        </w:r>
      </w:del>
      <w:ins w:id="518" w:author="Author" w:date="2021-07-22T17:42:00Z">
        <w:r>
          <w:rPr>
            <w:rFonts w:eastAsia="Times New Roman" w:cs="Courier New" w:ascii="Courier New" w:hAnsi="Courier New"/>
            <w:color w:val="000000"/>
            <w:sz w:val="20"/>
            <w:szCs w:val="20"/>
            <w:lang w:val="en-US" w:eastAsia="en-IN"/>
          </w:rPr>
          <w:t>t</w:t>
        </w:r>
      </w:ins>
      <w:r>
        <w:rPr>
          <w:rFonts w:eastAsia="Times New Roman" w:cs="Courier New" w:ascii="Courier New" w:hAnsi="Courier New"/>
          <w:color w:val="000000"/>
          <w:sz w:val="20"/>
          <w:szCs w:val="20"/>
          <w:lang w:val="en-US" w:eastAsia="en-IN"/>
        </w:rPr>
        <w:t xml:space="preserve">he </w:t>
      </w:r>
      <w:r>
        <w:rPr>
          <w:rFonts w:eastAsia="Times New Roman" w:cs="Courier New" w:ascii="Courier New" w:hAnsi="Courier New"/>
          <w:color w:val="000000"/>
          <w:sz w:val="20"/>
          <w:szCs w:val="20"/>
          <w:u w:val="single"/>
          <w:lang w:val="en-US" w:eastAsia="en-IN"/>
        </w:rPr>
        <w:t>di</w:t>
      </w:r>
      <w:ins w:id="519" w:author="Author" w:date="2021-07-22T17:42:00Z">
        <w:r>
          <w:rPr>
            <w:rFonts w:eastAsia="Times New Roman" w:cs="Courier New" w:ascii="Courier New" w:hAnsi="Courier New"/>
            <w:color w:val="000000"/>
            <w:sz w:val="20"/>
            <w:szCs w:val="20"/>
            <w:u w:val="single"/>
            <w:lang w:val="en-US" w:eastAsia="en-IN"/>
          </w:rPr>
          <w:t>ff</w:t>
        </w:r>
      </w:ins>
      <w:del w:id="520" w:author="Author" w:date="2021-07-22T17:42:00Z">
        <w:r>
          <w:rPr>
            <w:rFonts w:eastAsia="Times New Roman" w:cs="Courier New" w:ascii="Courier New" w:hAnsi="Courier New"/>
            <w:color w:val="000000"/>
            <w:sz w:val="20"/>
            <w:szCs w:val="20"/>
            <w:u w:val="single"/>
            <w:lang w:val="en-US" w:eastAsia="en-IN"/>
          </w:rPr>
          <w:delText>ﬀ</w:delText>
        </w:r>
      </w:del>
      <w:r>
        <w:rPr>
          <w:rFonts w:eastAsia="Times New Roman" w:cs="Courier New" w:ascii="Courier New" w:hAnsi="Courier New"/>
          <w:color w:val="000000"/>
          <w:sz w:val="20"/>
          <w:szCs w:val="20"/>
          <w:u w:val="single"/>
          <w:lang w:val="en-US" w:eastAsia="en-IN"/>
        </w:rPr>
        <w:t>erence</w:t>
      </w:r>
      <w:r>
        <w:rPr>
          <w:rFonts w:eastAsia="Times New Roman" w:cs="Courier New" w:ascii="Courier New" w:hAnsi="Courier New"/>
          <w:color w:val="000000"/>
          <w:sz w:val="20"/>
          <w:szCs w:val="20"/>
          <w:lang w:val="en-US" w:eastAsia="en-IN"/>
        </w:rPr>
        <w:t xml:space="preserve"> in overhead between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becomes smaller with an increase in the number of nodes. The reason for (1) is that the total number of data packets successfully received by the destination node increases for both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and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increasing the number of nodes. The reason for (2) is that the total number of data packets successfully received by the destination node increases 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than in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increasing the shadowing parameter. In addition, this means that even though the total number of data packets successfully received by destination nodes increases 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the total number of data packets transmitted by all nodes does not increase </w:t>
      </w:r>
      <w:r>
        <w:rPr>
          <w:rFonts w:eastAsia="Times New Roman" w:cs="Courier New" w:ascii="Courier New" w:hAnsi="Courier New"/>
          <w:color w:val="000000"/>
          <w:sz w:val="20"/>
          <w:szCs w:val="20"/>
          <w:u w:val="single"/>
          <w:lang w:val="en-US" w:eastAsia="en-IN"/>
        </w:rPr>
        <w:t>signiﬁcantly</w:t>
      </w:r>
      <w:r>
        <w:rPr>
          <w:rFonts w:eastAsia="Times New Roman" w:cs="Courier New" w:ascii="Courier New" w:hAnsi="Courier New"/>
          <w:color w:val="000000"/>
          <w:sz w:val="20"/>
          <w:szCs w:val="20"/>
          <w:lang w:val="en-US" w:eastAsia="en-IN"/>
        </w:rPr>
        <w:t xml:space="preserve"> compared to </w:t>
      </w:r>
      <w:r>
        <w:rPr>
          <w:rFonts w:eastAsia="Times New Roman" w:cs="Courier New" w:ascii="Courier New" w:hAnsi="Courier New"/>
          <w:color w:val="000000"/>
          <w:sz w:val="20"/>
          <w:szCs w:val="20"/>
          <w:u w:val="single"/>
          <w:lang w:val="en-US" w:eastAsia="en-IN"/>
        </w:rPr>
        <w:t>LSGO</w:t>
      </w:r>
      <w:r>
        <w:rPr>
          <w:rFonts w:eastAsia="Times New Roman" w:cs="Courier New" w:ascii="Courier New" w:hAnsi="Courier New"/>
          <w:color w:val="000000"/>
          <w:sz w:val="20"/>
          <w:szCs w:val="20"/>
          <w:lang w:val="en-US" w:eastAsia="en-IN"/>
        </w:rPr>
        <w:t xml:space="preserve">. The reason for (3) is that when the number of nodes is large, rebroadcasting by the intersection node does not always result in efficient communication. Suppose there is a building in the direction of the destination node and a street intersection node rebroadcasts the packet in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In that case, nodes on two different roads forming the intersection are likely to be selected as relay candidate nodes when the number of nodes large. In this situation, the possibility that a low priority candidate node cannot receive packets from a high-priority relay candidate node due to the shadowing effect of a building increases. As a result, redundant rebroadcasting increases because the rebroadcasting by a low-priority relay candidate node is not </w:t>
      </w:r>
      <w:r>
        <w:rPr>
          <w:rFonts w:eastAsia="Times New Roman" w:cs="Courier New" w:ascii="Courier New" w:hAnsi="Courier New"/>
          <w:color w:val="000000"/>
          <w:sz w:val="20"/>
          <w:szCs w:val="20"/>
          <w:u w:val="single"/>
          <w:lang w:val="en-US" w:eastAsia="en-IN"/>
        </w:rPr>
        <w:t>canceled</w:t>
      </w:r>
      <w:r>
        <w:rPr>
          <w:rFonts w:eastAsia="Times New Roman" w:cs="Courier New" w:ascii="Courier New" w:hAnsi="Courier New"/>
          <w:color w:val="000000"/>
          <w:sz w:val="20"/>
          <w:szCs w:val="20"/>
          <w:lang w:val="en-US" w:eastAsia="en-IN"/>
        </w:rPr>
        <w:t xml:space="preserve">. Figure </w:t>
      </w:r>
      <w:r>
        <w:rPr>
          <w:rFonts w:eastAsia="Times New Roman" w:cs="Courier New" w:ascii="Courier New" w:hAnsi="Courier New"/>
          <w:color w:val="800000"/>
          <w:sz w:val="20"/>
          <w:szCs w:val="20"/>
          <w:lang w:val="en-US" w:eastAsia="en-IN"/>
        </w:rPr>
        <w:t>\ref</w:t>
      </w:r>
      <w:r>
        <w:rPr>
          <w:rFonts w:eastAsia="Times New Roman" w:cs="Courier New" w:ascii="Courier New" w:hAnsi="Courier New"/>
          <w:color w:val="000000"/>
          <w:sz w:val="20"/>
          <w:szCs w:val="20"/>
          <w:lang w:val="en-US" w:eastAsia="en-IN"/>
        </w:rPr>
        <w:t>{fig:</w:t>
      </w:r>
      <w:r>
        <w:rPr>
          <w:rFonts w:eastAsia="Times New Roman" w:cs="Courier New" w:ascii="Courier New" w:hAnsi="Courier New"/>
          <w:color w:val="000000"/>
          <w:sz w:val="20"/>
          <w:szCs w:val="20"/>
          <w:u w:val="single"/>
          <w:lang w:val="en-US" w:eastAsia="en-IN"/>
        </w:rPr>
        <w:t>overhead_reason</w:t>
      </w:r>
      <w:r>
        <w:rPr>
          <w:rFonts w:eastAsia="Times New Roman" w:cs="Courier New" w:ascii="Courier New" w:hAnsi="Courier New"/>
          <w:color w:val="000000"/>
          <w:sz w:val="20"/>
          <w:szCs w:val="20"/>
          <w:lang w:val="en-US" w:eastAsia="en-IN"/>
        </w:rPr>
        <w:t xml:space="preserve">} shows an example of this situation. The packets </w:t>
      </w:r>
      <w:r>
        <w:rPr>
          <w:rFonts w:eastAsia="Times New Roman" w:cs="Courier New" w:ascii="Courier New" w:hAnsi="Courier New"/>
          <w:color w:val="000000"/>
          <w:sz w:val="20"/>
          <w:szCs w:val="20"/>
          <w:u w:val="single"/>
          <w:lang w:val="en-US" w:eastAsia="en-IN"/>
        </w:rPr>
        <w:t>rebroadcasted</w:t>
      </w:r>
      <w:r>
        <w:rPr>
          <w:rFonts w:eastAsia="Times New Roman" w:cs="Courier New" w:ascii="Courier New" w:hAnsi="Courier New"/>
          <w:color w:val="000000"/>
          <w:sz w:val="20"/>
          <w:szCs w:val="20"/>
          <w:lang w:val="en-US" w:eastAsia="en-IN"/>
        </w:rPr>
        <w:t xml:space="preserve"> by the street intersection node are received by nodes 1-4. Nodes 1, 2, 3, and 4 have a higher priority in that order. Ideally, only node 1 should rebroadcast the data packet. However, even if node 1 rebroadcasts the packet, nodes 3 and 4 cannot receive it due to the shadowing effect and rebroadcast.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90mm</w:t>
      </w:r>
      <w:r>
        <w:rPr>
          <w:rFonts w:eastAsia="Times New Roman" w:cs="Courier New" w:ascii="Courier New" w:hAnsi="Courier New"/>
          <w:color w:val="000000"/>
          <w:sz w:val="20"/>
          <w:szCs w:val="20"/>
          <w:lang w:val="en-US" w:eastAsia="en-IN"/>
        </w:rPr>
        <w:t>]{figures/overhead.eps}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 xml:space="preserve">{Routing protocol overhead </w:t>
      </w:r>
      <w:r>
        <w:rPr>
          <w:rFonts w:eastAsia="Times New Roman" w:cs="Courier New" w:ascii="Courier New" w:hAnsi="Courier New"/>
          <w:color w:val="000000"/>
          <w:sz w:val="20"/>
          <w:szCs w:val="20"/>
          <w:u w:val="single"/>
          <w:lang w:val="en-US" w:eastAsia="en-IN"/>
        </w:rPr>
        <w:t>vs</w:t>
      </w:r>
      <w:r>
        <w:rPr>
          <w:rFonts w:eastAsia="Times New Roman" w:cs="Courier New" w:ascii="Courier New" w:hAnsi="Courier New"/>
          <w:color w:val="000000"/>
          <w:sz w:val="20"/>
          <w:szCs w:val="20"/>
          <w:lang w:val="en-US" w:eastAsia="en-IN"/>
        </w:rPr>
        <w:t>. number of nodes and shadowing intensity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\label{fig:overhead}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\begin</w:t>
      </w:r>
      <w:r>
        <w:rPr>
          <w:rFonts w:eastAsia="Times New Roman" w:cs="Courier New" w:ascii="Courier New" w:hAnsi="Courier New"/>
          <w:color w:val="000000"/>
          <w:sz w:val="20"/>
          <w:szCs w:val="20"/>
          <w:lang w:val="en-US" w:eastAsia="en-IN"/>
        </w:rPr>
        <w:t>{figure}[!</w:t>
      </w:r>
      <w:r>
        <w:rPr>
          <w:rFonts w:eastAsia="Times New Roman" w:cs="Courier New" w:ascii="Courier New" w:hAnsi="Courier New"/>
          <w:color w:val="000000"/>
          <w:sz w:val="20"/>
          <w:szCs w:val="20"/>
          <w:u w:val="single"/>
          <w:lang w:val="en-US" w:eastAsia="en-IN"/>
        </w:rPr>
        <w:t>ht</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\includegraphics</w:t>
      </w:r>
      <w:r>
        <w:rPr>
          <w:rFonts w:eastAsia="Times New Roman" w:cs="Courier New" w:ascii="Courier New" w:hAnsi="Courier New"/>
          <w:color w:val="000000"/>
          <w:sz w:val="20"/>
          <w:szCs w:val="20"/>
          <w:lang w:val="en-US" w:eastAsia="en-IN"/>
        </w:rPr>
        <w:t>[width=</w:t>
      </w:r>
      <w:r>
        <w:rPr>
          <w:rFonts w:eastAsia="Times New Roman" w:cs="Courier New" w:ascii="Courier New" w:hAnsi="Courier New"/>
          <w:color w:val="000000"/>
          <w:sz w:val="20"/>
          <w:szCs w:val="20"/>
          <w:u w:val="single"/>
          <w:lang w:val="en-US" w:eastAsia="en-IN"/>
        </w:rPr>
        <w:t>85mm</w:t>
      </w:r>
      <w:r>
        <w:rPr>
          <w:rFonts w:eastAsia="Times New Roman" w:cs="Courier New" w:ascii="Courier New" w:hAnsi="Courier New"/>
          <w:color w:val="000000"/>
          <w:sz w:val="20"/>
          <w:szCs w:val="20"/>
          <w:lang w:val="en-US" w:eastAsia="en-IN"/>
        </w:rPr>
        <w:t>]{figures/</w:t>
      </w:r>
      <w:r>
        <w:rPr>
          <w:rFonts w:eastAsia="Times New Roman" w:cs="Courier New" w:ascii="Courier New" w:hAnsi="Courier New"/>
          <w:color w:val="000000"/>
          <w:sz w:val="20"/>
          <w:szCs w:val="20"/>
          <w:u w:val="single"/>
          <w:lang w:val="en-US" w:eastAsia="en-IN"/>
        </w:rPr>
        <w:t>overhead_reason</w:t>
      </w:r>
      <w:r>
        <w:rPr>
          <w:rFonts w:eastAsia="Times New Roman" w:cs="Courier New" w:ascii="Courier New" w:hAnsi="Courier New"/>
          <w:color w:val="000000"/>
          <w:sz w:val="20"/>
          <w:szCs w:val="20"/>
          <w:lang w:val="en-US" w:eastAsia="en-IN"/>
        </w:rPr>
        <w: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\caption</w:t>
      </w:r>
      <w:r>
        <w:rPr>
          <w:rFonts w:eastAsia="Times New Roman" w:cs="Courier New" w:ascii="Courier New" w:hAnsi="Courier New"/>
          <w:color w:val="000000"/>
          <w:sz w:val="20"/>
          <w:szCs w:val="20"/>
          <w:lang w:val="en-US" w:eastAsia="en-IN"/>
        </w:rPr>
        <w:t>{Causes of increased overhead}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\label{fig:overhead_reason}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00"/>
          <w:sz w:val="20"/>
          <w:szCs w:val="20"/>
          <w:lang w:val="en-US" w:eastAsia="en-IN"/>
        </w:rPr>
        <w:t>{figure}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\section{Conclusion}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b/>
          <w:bCs/>
          <w:color w:val="0000CC"/>
          <w:sz w:val="20"/>
          <w:szCs w:val="20"/>
          <w:lang w:val="en-US" w:eastAsia="en-IN"/>
        </w:rPr>
        <w:t>\label{conclusion}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del w:id="521" w:author="Author" w:date="2021-07-22T17:43:00Z">
        <w:r>
          <w:rPr>
            <w:rFonts w:eastAsia="Times New Roman" w:cs="Courier New" w:ascii="Courier New" w:hAnsi="Courier New"/>
            <w:color w:val="000000"/>
            <w:sz w:val="20"/>
            <w:szCs w:val="20"/>
            <w:lang w:val="en-US" w:eastAsia="en-IN"/>
          </w:rPr>
          <w:delText>In this study, w</w:delText>
        </w:r>
      </w:del>
      <w:ins w:id="522" w:author="Author" w:date="2021-07-22T17:43:00Z">
        <w:r>
          <w:rPr>
            <w:rFonts w:eastAsia="Times New Roman" w:cs="Courier New" w:ascii="Courier New" w:hAnsi="Courier New"/>
            <w:color w:val="000000"/>
            <w:sz w:val="20"/>
            <w:szCs w:val="20"/>
            <w:lang w:val="en-US" w:eastAsia="en-IN"/>
          </w:rPr>
          <w:t>W</w:t>
        </w:r>
      </w:ins>
      <w:r>
        <w:rPr>
          <w:rFonts w:eastAsia="Times New Roman" w:cs="Courier New" w:ascii="Courier New" w:hAnsi="Courier New"/>
          <w:color w:val="000000"/>
          <w:sz w:val="20"/>
          <w:szCs w:val="20"/>
          <w:lang w:val="en-US" w:eastAsia="en-IN"/>
        </w:rPr>
        <w:t xml:space="preserve">e evaluated an existing opportunistic routing protocol under the impact of shadowing in </w:t>
      </w:r>
      <w:ins w:id="523" w:author="Editor03" w:date="2021-07-17T15:18:00Z">
        <w:r>
          <w:rPr>
            <w:rFonts w:eastAsia="Times New Roman" w:cs="Courier New" w:ascii="Courier New" w:hAnsi="Courier New"/>
            <w:color w:val="000000"/>
            <w:sz w:val="20"/>
            <w:szCs w:val="20"/>
            <w:lang w:val="en-US" w:eastAsia="en-IN"/>
          </w:rPr>
          <w:t xml:space="preserve">a </w:t>
        </w:r>
      </w:ins>
      <w:r>
        <w:rPr>
          <w:rFonts w:eastAsia="Times New Roman" w:cs="Courier New" w:ascii="Courier New" w:hAnsi="Courier New"/>
          <w:color w:val="000000"/>
          <w:sz w:val="20"/>
          <w:szCs w:val="20"/>
          <w:lang w:val="en-US" w:eastAsia="en-IN"/>
        </w:rPr>
        <w:t xml:space="preserve">simulation. We demonstrated that the existing routing protocol degrades the communication performance when the effect of shadowing fading is </w:t>
      </w:r>
      <w:ins w:id="524" w:author="Editor03" w:date="2021-07-17T15:18:00Z">
        <w:r>
          <w:rPr>
            <w:rFonts w:eastAsia="Times New Roman" w:cs="Courier New" w:ascii="Courier New" w:hAnsi="Courier New"/>
            <w:color w:val="000000"/>
            <w:sz w:val="20"/>
            <w:szCs w:val="20"/>
            <w:lang w:val="en-US" w:eastAsia="en-IN"/>
          </w:rPr>
          <w:t>considered</w:t>
        </w:r>
      </w:ins>
      <w:del w:id="525" w:author="Editor03" w:date="2021-07-17T15:18:00Z">
        <w:r>
          <w:rPr>
            <w:rFonts w:eastAsia="Times New Roman" w:cs="Courier New" w:ascii="Courier New" w:hAnsi="Courier New"/>
            <w:color w:val="000000"/>
            <w:sz w:val="20"/>
            <w:szCs w:val="20"/>
            <w:lang w:val="en-US" w:eastAsia="en-IN"/>
          </w:rPr>
          <w:delText>taken into account</w:delText>
        </w:r>
      </w:del>
      <w:r>
        <w:rPr>
          <w:rFonts w:eastAsia="Times New Roman" w:cs="Courier New" w:ascii="Courier New" w:hAnsi="Courier New"/>
          <w:color w:val="000000"/>
          <w:sz w:val="20"/>
          <w:szCs w:val="20"/>
          <w:lang w:val="en-US" w:eastAsia="en-IN"/>
        </w:rPr>
        <w:t xml:space="preserve"> </w:t>
      </w:r>
      <w:ins w:id="526" w:author="Author" w:date="2021-07-22T17:43:00Z">
        <w:r>
          <w:rPr>
            <w:rFonts w:eastAsia="Times New Roman" w:cs="Courier New" w:ascii="Courier New" w:hAnsi="Courier New"/>
            <w:color w:val="000000"/>
            <w:sz w:val="20"/>
            <w:szCs w:val="20"/>
            <w:lang w:val="en-US" w:eastAsia="en-IN"/>
          </w:rPr>
          <w:t>in the</w:t>
        </w:r>
      </w:ins>
      <w:del w:id="527" w:author="Author" w:date="2021-07-22T17:43:00Z">
        <w:r>
          <w:rPr>
            <w:rFonts w:eastAsia="Times New Roman" w:cs="Courier New" w:ascii="Courier New" w:hAnsi="Courier New"/>
            <w:color w:val="000000"/>
            <w:sz w:val="20"/>
            <w:szCs w:val="20"/>
            <w:lang w:val="en-US" w:eastAsia="en-IN"/>
          </w:rPr>
          <w:delText>by</w:delText>
        </w:r>
      </w:del>
      <w:r>
        <w:rPr>
          <w:rFonts w:eastAsia="Times New Roman" w:cs="Courier New" w:ascii="Courier New" w:hAnsi="Courier New"/>
          <w:color w:val="000000"/>
          <w:sz w:val="20"/>
          <w:szCs w:val="20"/>
          <w:lang w:val="en-US" w:eastAsia="en-IN"/>
        </w:rPr>
        <w:t xml:space="preserve"> simulation.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 xml:space="preserve">We also proposed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which forms routes that are less susceptible to shadowing, and </w:t>
      </w:r>
      <w:ins w:id="528" w:author="Editor03" w:date="2021-07-17T15:18:00Z">
        <w:r>
          <w:rPr>
            <w:rFonts w:eastAsia="Times New Roman" w:cs="Courier New" w:ascii="Courier New" w:hAnsi="Courier New"/>
            <w:color w:val="000000"/>
            <w:sz w:val="20"/>
            <w:szCs w:val="20"/>
            <w:lang w:val="en-US" w:eastAsia="en-IN"/>
          </w:rPr>
          <w:t>demonstrated</w:t>
        </w:r>
      </w:ins>
      <w:del w:id="529" w:author="Editor03" w:date="2021-07-17T15:18:00Z">
        <w:r>
          <w:rPr>
            <w:rFonts w:eastAsia="Times New Roman" w:cs="Courier New" w:ascii="Courier New" w:hAnsi="Courier New"/>
            <w:color w:val="000000"/>
            <w:sz w:val="20"/>
            <w:szCs w:val="20"/>
            <w:lang w:val="en-US" w:eastAsia="en-IN"/>
          </w:rPr>
          <w:delText>showed</w:delText>
        </w:r>
      </w:del>
      <w:r>
        <w:rPr>
          <w:rFonts w:eastAsia="Times New Roman" w:cs="Courier New" w:ascii="Courier New" w:hAnsi="Courier New"/>
          <w:color w:val="000000"/>
          <w:sz w:val="20"/>
          <w:szCs w:val="20"/>
          <w:lang w:val="en-US" w:eastAsia="en-IN"/>
        </w:rPr>
        <w:t xml:space="preserve"> its effectiveness </w:t>
      </w:r>
      <w:del w:id="530" w:author="Author" w:date="2021-07-22T17:43:00Z">
        <w:r>
          <w:rPr>
            <w:rFonts w:eastAsia="Times New Roman" w:cs="Courier New" w:ascii="Courier New" w:hAnsi="Courier New"/>
            <w:color w:val="000000"/>
            <w:sz w:val="20"/>
            <w:szCs w:val="20"/>
            <w:lang w:val="en-US" w:eastAsia="en-IN"/>
          </w:rPr>
          <w:delText xml:space="preserve">by </w:delText>
        </w:r>
      </w:del>
      <w:ins w:id="531" w:author="Author" w:date="2021-07-22T17:43:00Z">
        <w:r>
          <w:rPr>
            <w:rFonts w:eastAsia="Times New Roman" w:cs="Courier New" w:ascii="Courier New" w:hAnsi="Courier New"/>
            <w:color w:val="000000"/>
            <w:sz w:val="20"/>
            <w:szCs w:val="20"/>
            <w:lang w:val="en-US" w:eastAsia="en-IN"/>
          </w:rPr>
          <w:t xml:space="preserve">in terms of </w:t>
        </w:r>
      </w:ins>
      <w:r>
        <w:rPr>
          <w:rFonts w:eastAsia="Times New Roman" w:cs="Courier New" w:ascii="Courier New" w:hAnsi="Courier New"/>
          <w:color w:val="000000"/>
          <w:sz w:val="20"/>
          <w:szCs w:val="20"/>
          <w:lang w:val="en-US" w:eastAsia="en-IN"/>
        </w:rPr>
        <w:t xml:space="preserve">improving the packet delivery ratio and reducing the overhead.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00"/>
          <w:sz w:val="20"/>
          <w:szCs w:val="20"/>
          <w:lang w:val="en-US" w:eastAsia="en-IN"/>
        </w:rPr>
        <w:t>Future work</w:t>
      </w:r>
      <w:ins w:id="532" w:author="Author" w:date="2021-07-22T17:44:00Z">
        <w:r>
          <w:rPr>
            <w:rFonts w:eastAsia="Times New Roman" w:cs="Courier New" w:ascii="Courier New" w:hAnsi="Courier New"/>
            <w:color w:val="000000"/>
            <w:sz w:val="20"/>
            <w:szCs w:val="20"/>
            <w:lang w:val="en-US" w:eastAsia="en-IN"/>
          </w:rPr>
          <w:t xml:space="preserve"> should</w:t>
        </w:r>
      </w:ins>
      <w:r>
        <w:rPr>
          <w:rFonts w:eastAsia="Times New Roman" w:cs="Courier New" w:ascii="Courier New" w:hAnsi="Courier New"/>
          <w:color w:val="000000"/>
          <w:sz w:val="20"/>
          <w:szCs w:val="20"/>
          <w:lang w:val="en-US" w:eastAsia="en-IN"/>
        </w:rPr>
        <w:t xml:space="preserve"> include</w:t>
      </w:r>
      <w:del w:id="533" w:author="Author" w:date="2021-07-22T17:44:00Z">
        <w:r>
          <w:rPr>
            <w:rFonts w:eastAsia="Times New Roman" w:cs="Courier New" w:ascii="Courier New" w:hAnsi="Courier New"/>
            <w:color w:val="000000"/>
            <w:sz w:val="20"/>
            <w:szCs w:val="20"/>
            <w:lang w:val="en-US" w:eastAsia="en-IN"/>
          </w:rPr>
          <w:delText>s</w:delText>
        </w:r>
      </w:del>
      <w:r>
        <w:rPr>
          <w:rFonts w:eastAsia="Times New Roman" w:cs="Courier New" w:ascii="Courier New" w:hAnsi="Courier New"/>
          <w:color w:val="000000"/>
          <w:sz w:val="20"/>
          <w:szCs w:val="20"/>
          <w:lang w:val="en-US" w:eastAsia="en-IN"/>
        </w:rPr>
        <w:t xml:space="preserve"> optimizing the number of relay candidate nodes, which was set to a fixed value in  our experiments. Furthermore, we plan to evaluate more complex simulation scenarios and redesign the </w:t>
      </w:r>
      <w:r>
        <w:rPr>
          <w:rFonts w:eastAsia="Times New Roman" w:cs="Courier New" w:ascii="Courier New" w:hAnsi="Courier New"/>
          <w:color w:val="000000"/>
          <w:sz w:val="20"/>
          <w:szCs w:val="20"/>
          <w:u w:val="single"/>
          <w:lang w:val="en-US" w:eastAsia="en-IN"/>
        </w:rPr>
        <w:t>SIGO</w:t>
      </w:r>
      <w:r>
        <w:rPr>
          <w:rFonts w:eastAsia="Times New Roman" w:cs="Courier New" w:ascii="Courier New" w:hAnsi="Courier New"/>
          <w:color w:val="000000"/>
          <w:sz w:val="20"/>
          <w:szCs w:val="20"/>
          <w:lang w:val="en-US" w:eastAsia="en-IN"/>
        </w:rPr>
        <w:t xml:space="preserve"> routing protocol to support  various scenarios.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606060"/>
          <w:sz w:val="20"/>
          <w:szCs w:val="20"/>
          <w:lang w:val="en-US" w:eastAsia="en-IN"/>
        </w:rPr>
        <w:t>%\newpage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\bibliographystyle</w:t>
      </w:r>
      <w:r>
        <w:rPr>
          <w:rFonts w:eastAsia="Times New Roman" w:cs="Courier New" w:ascii="Courier New" w:hAnsi="Courier New"/>
          <w:color w:val="000000"/>
          <w:sz w:val="20"/>
          <w:szCs w:val="20"/>
          <w:lang w:val="en-US" w:eastAsia="en-IN"/>
        </w:rPr>
        <w:t>{</w:t>
      </w:r>
      <w:r>
        <w:rPr>
          <w:rFonts w:eastAsia="Times New Roman" w:cs="Courier New" w:ascii="Courier New" w:hAnsi="Courier New"/>
          <w:color w:val="000000"/>
          <w:sz w:val="20"/>
          <w:szCs w:val="20"/>
          <w:u w:val="single"/>
          <w:lang w:val="en-US" w:eastAsia="en-IN"/>
        </w:rPr>
        <w:t>IEEEtran</w:t>
      </w:r>
      <w:r>
        <w:rPr>
          <w:rFonts w:eastAsia="Times New Roman" w:cs="Courier New" w:ascii="Courier New" w:hAnsi="Courier New"/>
          <w:color w:val="000000"/>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800000"/>
          <w:sz w:val="20"/>
          <w:szCs w:val="20"/>
          <w:lang w:val="en-US" w:eastAsia="en-IN"/>
        </w:rPr>
        <w:t>\</w:t>
      </w:r>
      <w:r>
        <w:rPr>
          <w:rFonts w:eastAsia="Times New Roman" w:cs="Courier New" w:ascii="Courier New" w:hAnsi="Courier New"/>
          <w:b/>
          <w:bCs/>
          <w:color w:val="0000CC"/>
          <w:sz w:val="20"/>
          <w:szCs w:val="20"/>
          <w:lang w:val="en-US" w:eastAsia="en-IN"/>
        </w:rPr>
        <w:t>bibliography{</w:t>
      </w:r>
      <w:r>
        <w:rPr>
          <w:rFonts w:eastAsia="Times New Roman" w:cs="Courier New" w:ascii="Courier New" w:hAnsi="Courier New"/>
          <w:b/>
          <w:bCs/>
          <w:color w:val="0000CC"/>
          <w:sz w:val="20"/>
          <w:szCs w:val="20"/>
          <w:u w:val="single"/>
          <w:lang w:val="en-US" w:eastAsia="en-IN"/>
        </w:rPr>
        <w:t>shuto</w:t>
      </w:r>
      <w:r>
        <w:rPr>
          <w:rFonts w:eastAsia="Times New Roman" w:cs="Courier New" w:ascii="Courier New" w:hAnsi="Courier New"/>
          <w:b/>
          <w:bCs/>
          <w:color w:val="0000CC"/>
          <w:sz w:val="20"/>
          <w:szCs w:val="20"/>
          <w:lang w:val="en-US"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sz w:val="20"/>
          <w:szCs w:val="20"/>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n-IN"/>
        </w:rPr>
      </w:pPr>
      <w:r>
        <w:rPr>
          <w:rFonts w:eastAsia="Times New Roman" w:cs="Courier New" w:ascii="Courier New" w:hAnsi="Courier New"/>
          <w:color w:val="0000CC"/>
          <w:sz w:val="20"/>
          <w:szCs w:val="20"/>
          <w:lang w:val="en-US" w:eastAsia="en-IN"/>
        </w:rPr>
        <w:t>\</w:t>
      </w:r>
      <w:commentRangeStart w:id="9"/>
      <w:r>
        <w:rPr>
          <w:rFonts w:eastAsia="Times New Roman" w:cs="Courier New" w:ascii="Courier New" w:hAnsi="Courier New"/>
          <w:color w:val="0000CC"/>
          <w:sz w:val="20"/>
          <w:szCs w:val="20"/>
          <w:lang w:val="en-US" w:eastAsia="en-IN"/>
        </w:rPr>
        <w:t>end</w:t>
      </w:r>
      <w:r>
        <w:rPr>
          <w:rFonts w:eastAsia="Times New Roman" w:cs="Courier New" w:ascii="Courier New" w:hAnsi="Courier New"/>
          <w:color w:val="0000CC"/>
          <w:sz w:val="20"/>
          <w:szCs w:val="20"/>
          <w:lang w:val="en-US" w:eastAsia="en-IN"/>
        </w:rPr>
      </w:r>
      <w:commentRangeEnd w:id="9"/>
      <w:r>
        <w:commentReference w:id="9"/>
      </w:r>
      <w:r>
        <w:rPr>
          <w:rFonts w:eastAsia="Times New Roman" w:cs="Courier New" w:ascii="Courier New" w:hAnsi="Courier New"/>
          <w:color w:val="000000"/>
          <w:sz w:val="20"/>
          <w:szCs w:val="20"/>
          <w:lang w:val="en-US" w:eastAsia="en-IN"/>
        </w:rPr>
        <w:t>{document}</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2021-07-22T17:46: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Dear author,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Thank you very much for this great opportunity to work with you on this manuscript. Go through my changes and confirm whether they are accurate and acceptable.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note that some sections may appear as lightly edited because the language was good and significant revisions were not required; rest assured, I have checked the manuscript carefully for grammar, language, flow, logic, and overall readability.</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Also, as instructed, I have not made any formatting changes. Before finalizing, make sure the manuscript is in compliance with the formatting requirements of your target journal.</w:t>
      </w:r>
    </w:p>
  </w:comment>
  <w:comment w:id="1" w:author="Author" w:date="2021-07-22T17:49:00Z" w:initials="A">
    <w:p>
      <w:r>
        <w:rPr>
          <w:rFonts w:ascii="Liberation Serif" w:hAnsi="Liberation Serif" w:eastAsia="DejaVu Sans" w:cs="DejaVu Sans"/>
          <w:sz w:val="24"/>
          <w:szCs w:val="24"/>
          <w:lang w:val="en-US" w:eastAsia="en-US" w:bidi="en-US"/>
        </w:rPr>
        <w:t>Changes made here to improve flow and readability. Confirm whether changes are accurate.</w:t>
      </w:r>
    </w:p>
  </w:comment>
  <w:comment w:id="2" w:author="Author" w:date="2021-07-22T17:50:00Z" w:initials="A">
    <w:p>
      <w:r>
        <w:rPr>
          <w:rFonts w:ascii="Liberation Serif" w:hAnsi="Liberation Serif" w:eastAsia="DejaVu Sans" w:cs="DejaVu Sans"/>
          <w:sz w:val="24"/>
          <w:szCs w:val="24"/>
          <w:lang w:val="en-US" w:eastAsia="en-US" w:bidi="en-US"/>
        </w:rPr>
        <w:t>A complete sentence that can stand on its own is called an independent clause. For example, “Ten students participated in this study” and “They were recruited from college” are two independent clauses. Independent clauses cannot be separated with a comma, as this leads to a grammatical error called a comma splice.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Incorrect: “Ten students participated in this study, they were recruited from college.”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To rectify this error, the sentences should be separated by a semicolon, a period, or a comma followed by a conjunction (and, but, since, etc.).</w:t>
      </w:r>
    </w:p>
  </w:comment>
  <w:comment w:id="3" w:author="Author" w:date="2021-07-22T17:51:00Z" w:initials="A">
    <w:p>
      <w:r>
        <w:rPr>
          <w:rFonts w:ascii="Liberation Serif" w:hAnsi="Liberation Serif" w:eastAsia="DejaVu Sans" w:cs="DejaVu Sans"/>
          <w:sz w:val="24"/>
          <w:szCs w:val="24"/>
          <w:lang w:val="en-US" w:eastAsia="en-US" w:bidi="en-US"/>
        </w:rPr>
        <w:t>This is a repeat. Hence, the deletion.</w:t>
      </w:r>
    </w:p>
  </w:comment>
  <w:comment w:id="4" w:author="Author" w:date="2021-07-22T17:51:00Z" w:initials="A">
    <w:p>
      <w:r>
        <w:rPr>
          <w:rFonts w:ascii="Liberation Serif" w:hAnsi="Liberation Serif" w:eastAsia="DejaVu Sans" w:cs="DejaVu Sans"/>
          <w:sz w:val="24"/>
          <w:szCs w:val="24"/>
          <w:lang w:val="en-US" w:eastAsia="en-US" w:bidi="en-US"/>
        </w:rPr>
        <w:t>You have already discussed this earlier in the manuscript. Hence, the deletion to cut down redundancy.</w:t>
      </w:r>
    </w:p>
  </w:comment>
  <w:comment w:id="5" w:author="Author" w:date="2021-07-22T17:51:00Z" w:initials="A">
    <w:p>
      <w:r>
        <w:rPr>
          <w:rFonts w:ascii="Liberation Serif" w:hAnsi="Liberation Serif" w:eastAsia="DejaVu Sans" w:cs="DejaVu Sans"/>
          <w:sz w:val="24"/>
          <w:szCs w:val="24"/>
          <w:lang w:val="en-US" w:eastAsia="en-US" w:bidi="en-US"/>
        </w:rPr>
        <w:t>This is a better word choice here.</w:t>
      </w:r>
    </w:p>
  </w:comment>
  <w:comment w:id="6" w:author="Author" w:date="2021-07-22T17:52:00Z" w:initials="A">
    <w:p>
      <w:r>
        <w:rPr>
          <w:rFonts w:ascii="Liberation Serif" w:hAnsi="Liberation Serif" w:eastAsia="DejaVu Sans" w:cs="DejaVu Sans"/>
          <w:sz w:val="24"/>
          <w:szCs w:val="24"/>
          <w:lang w:val="en-US" w:eastAsia="en-US" w:bidi="en-US"/>
        </w:rPr>
        <w:t>Compounds words (adjectives) are usually hyphenated.</w:t>
      </w:r>
    </w:p>
  </w:comment>
  <w:comment w:id="7" w:author="Author" w:date="2021-07-22T17:52:00Z" w:initials="A">
    <w:p>
      <w:r>
        <w:rPr>
          <w:rFonts w:ascii="Liberation Serif" w:hAnsi="Liberation Serif" w:eastAsia="DejaVu Sans" w:cs="DejaVu Sans"/>
          <w:sz w:val="24"/>
          <w:szCs w:val="24"/>
          <w:lang w:val="en-US" w:eastAsia="en-US" w:bidi="en-US"/>
        </w:rPr>
        <w:t>More appropriate word choice.</w:t>
      </w:r>
    </w:p>
  </w:comment>
  <w:comment w:id="8" w:author="Author" w:date="2021-07-22T17:37:00Z" w:initials="A">
    <w:p>
      <w:r>
        <w:rPr>
          <w:rFonts w:ascii="Liberation Serif" w:hAnsi="Liberation Serif" w:eastAsia="DejaVu Sans" w:cs="DejaVu Sans"/>
          <w:sz w:val="24"/>
          <w:szCs w:val="24"/>
          <w:lang w:val="en-US" w:eastAsia="en-US" w:bidi="en-US"/>
        </w:rPr>
        <w:t>Confirm the accuracy of the changes made here.</w:t>
      </w:r>
    </w:p>
  </w:comment>
  <w:comment w:id="9" w:author="Author" w:date="2021-07-22T17:44:00Z" w:initials="A">
    <w:p>
      <w:r>
        <w:rPr>
          <w:rFonts w:ascii="Liberation Serif" w:hAnsi="Liberation Serif" w:eastAsia="DejaVu Sans" w:cs="DejaVu Sans"/>
          <w:sz w:val="24"/>
          <w:szCs w:val="24"/>
          <w:lang w:val="en-US" w:eastAsia="en-US" w:bidi="en-US"/>
        </w:rPr>
        <w:t>The manuscript does not contain references. Before finalizing, make sure the references are in compliance with the requirements of your target journal.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71d55"/>
    <w:rPr>
      <w:rFonts w:ascii="Courier New" w:hAnsi="Courier New" w:eastAsia="Times New Roman" w:cs="Courier New"/>
      <w:sz w:val="20"/>
      <w:szCs w:val="20"/>
      <w:lang w:eastAsia="en-IN"/>
    </w:rPr>
  </w:style>
  <w:style w:type="character" w:styleId="BalloonTextChar" w:customStyle="1">
    <w:name w:val="Balloon Text Char"/>
    <w:basedOn w:val="DefaultParagraphFont"/>
    <w:link w:val="BalloonText"/>
    <w:uiPriority w:val="99"/>
    <w:semiHidden/>
    <w:qFormat/>
    <w:rsid w:val="00ef7cf5"/>
    <w:rPr>
      <w:rFonts w:ascii="Tahoma" w:hAnsi="Tahoma" w:cs="Tahoma"/>
      <w:sz w:val="16"/>
      <w:szCs w:val="16"/>
    </w:rPr>
  </w:style>
  <w:style w:type="character" w:styleId="Annotationreference">
    <w:name w:val="annotation reference"/>
    <w:basedOn w:val="DefaultParagraphFont"/>
    <w:uiPriority w:val="99"/>
    <w:semiHidden/>
    <w:unhideWhenUsed/>
    <w:qFormat/>
    <w:rsid w:val="00ef7cf5"/>
    <w:rPr>
      <w:sz w:val="16"/>
      <w:szCs w:val="16"/>
    </w:rPr>
  </w:style>
  <w:style w:type="character" w:styleId="CommentTextChar" w:customStyle="1">
    <w:name w:val="Comment Text Char"/>
    <w:basedOn w:val="DefaultParagraphFont"/>
    <w:link w:val="CommentText"/>
    <w:uiPriority w:val="99"/>
    <w:semiHidden/>
    <w:qFormat/>
    <w:rsid w:val="00ef7cf5"/>
    <w:rPr>
      <w:sz w:val="20"/>
      <w:szCs w:val="20"/>
    </w:rPr>
  </w:style>
  <w:style w:type="character" w:styleId="CommentSubjectChar" w:customStyle="1">
    <w:name w:val="Comment Subject Char"/>
    <w:basedOn w:val="CommentTextChar"/>
    <w:link w:val="CommentSubject"/>
    <w:uiPriority w:val="99"/>
    <w:semiHidden/>
    <w:qFormat/>
    <w:rsid w:val="00ef7cf5"/>
    <w:rPr>
      <w:b/>
      <w:bCs/>
      <w:sz w:val="20"/>
      <w:szCs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rsid w:val="00d71d55"/>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d71d5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ef7cf5"/>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f7cf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f7cf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16</Pages>
  <Words>6273</Words>
  <CharactersWithSpaces>35757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2021-07-17T15:12:00Z</dcterms:created>
  <dc:creator>Ronica Sequeira</dc:creator>
  <dc:description/>
  <dc:language>en-US</dc:language>
  <cp:lastModifiedBy>Author</cp:lastModifiedBy>
  <dcterms:modified xsi:type="dcterms:W3CDTF">2021-07-22T12:27:00Z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